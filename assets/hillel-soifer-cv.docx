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34075" w14:textId="77777777" w:rsidR="0012675A" w:rsidRPr="007521AE" w:rsidRDefault="0012675A" w:rsidP="00304B1D">
      <w:pPr>
        <w:ind w:left="360" w:hanging="360"/>
        <w:rPr>
          <w:rFonts w:ascii="Times" w:hAnsi="Times"/>
        </w:rPr>
      </w:pPr>
    </w:p>
    <w:p w14:paraId="456CB453" w14:textId="77777777" w:rsidR="0012675A" w:rsidRPr="007521AE" w:rsidRDefault="0012675A" w:rsidP="00304B1D">
      <w:pPr>
        <w:spacing w:line="220" w:lineRule="atLeast"/>
        <w:ind w:left="360" w:hanging="360"/>
        <w:jc w:val="center"/>
        <w:rPr>
          <w:rFonts w:ascii="Times" w:hAnsi="Times"/>
          <w:b/>
          <w:bCs/>
        </w:rPr>
      </w:pPr>
      <w:r w:rsidRPr="007521AE">
        <w:rPr>
          <w:rFonts w:ascii="Times" w:hAnsi="Times"/>
          <w:b/>
          <w:bCs/>
        </w:rPr>
        <w:t>HILLEL DAVID SOIFER</w:t>
      </w:r>
    </w:p>
    <w:p w14:paraId="764EBC99" w14:textId="0FBC5474" w:rsidR="0012675A" w:rsidRPr="007521AE" w:rsidRDefault="00A318F6" w:rsidP="00304B1D">
      <w:pPr>
        <w:spacing w:line="220" w:lineRule="atLeast"/>
        <w:ind w:left="360" w:hanging="360"/>
        <w:jc w:val="center"/>
        <w:rPr>
          <w:rFonts w:ascii="Times" w:hAnsi="Times"/>
        </w:rPr>
      </w:pPr>
      <w:r>
        <w:rPr>
          <w:rFonts w:ascii="Times" w:hAnsi="Times"/>
        </w:rPr>
        <w:t xml:space="preserve">Associate </w:t>
      </w:r>
      <w:r w:rsidR="0012675A" w:rsidRPr="007521AE">
        <w:rPr>
          <w:rFonts w:ascii="Times" w:hAnsi="Times"/>
        </w:rPr>
        <w:t>Professor, Department of Political Science</w:t>
      </w:r>
    </w:p>
    <w:p w14:paraId="7C62D049" w14:textId="75DD8810" w:rsidR="00F52687" w:rsidRPr="007521AE" w:rsidRDefault="00F52687" w:rsidP="00304B1D">
      <w:pPr>
        <w:spacing w:line="220" w:lineRule="atLeast"/>
        <w:ind w:left="360" w:hanging="360"/>
        <w:jc w:val="center"/>
        <w:rPr>
          <w:rFonts w:ascii="Times" w:hAnsi="Times"/>
        </w:rPr>
      </w:pPr>
      <w:r w:rsidRPr="007521AE">
        <w:rPr>
          <w:rFonts w:ascii="Times" w:hAnsi="Times"/>
        </w:rPr>
        <w:t>Temple University, Philadelphia PA</w:t>
      </w:r>
    </w:p>
    <w:p w14:paraId="45A641BA" w14:textId="77777777" w:rsidR="0012675A" w:rsidRPr="007521AE" w:rsidRDefault="0012675A" w:rsidP="00304B1D">
      <w:pPr>
        <w:spacing w:line="220" w:lineRule="atLeast"/>
        <w:ind w:left="360" w:hanging="360"/>
        <w:jc w:val="center"/>
        <w:rPr>
          <w:rFonts w:ascii="Times" w:hAnsi="Times"/>
        </w:rPr>
      </w:pPr>
      <w:r w:rsidRPr="007521AE">
        <w:rPr>
          <w:rFonts w:ascii="Times" w:hAnsi="Times"/>
        </w:rPr>
        <w:t>Email hsoifer at temple dot edu</w:t>
      </w:r>
    </w:p>
    <w:p w14:paraId="16345810" w14:textId="435639AD" w:rsidR="0012675A" w:rsidRPr="007521AE" w:rsidRDefault="0012675A" w:rsidP="00304B1D">
      <w:pPr>
        <w:spacing w:line="220" w:lineRule="atLeast"/>
        <w:ind w:left="360" w:hanging="360"/>
        <w:jc w:val="center"/>
        <w:rPr>
          <w:rFonts w:ascii="Times" w:hAnsi="Times"/>
        </w:rPr>
      </w:pPr>
      <w:r w:rsidRPr="007521AE">
        <w:rPr>
          <w:rFonts w:ascii="Times" w:hAnsi="Times"/>
        </w:rPr>
        <w:t>Website: astro.temple.edu/~hsoifer</w:t>
      </w:r>
      <w:r w:rsidR="005C2665" w:rsidRPr="007521AE">
        <w:rPr>
          <w:rFonts w:ascii="Times" w:hAnsi="Times"/>
        </w:rPr>
        <w:t>/Website</w:t>
      </w:r>
    </w:p>
    <w:p w14:paraId="5F20E56F" w14:textId="77777777" w:rsidR="00CC7AF0" w:rsidRPr="007521AE" w:rsidRDefault="00CC7AF0" w:rsidP="00304B1D">
      <w:pPr>
        <w:spacing w:line="220" w:lineRule="atLeast"/>
        <w:ind w:left="360" w:hanging="360"/>
        <w:jc w:val="center"/>
        <w:rPr>
          <w:rFonts w:ascii="Times" w:hAnsi="Times"/>
        </w:rPr>
      </w:pPr>
    </w:p>
    <w:p w14:paraId="681C03E8" w14:textId="1FD66F12" w:rsidR="0012675A" w:rsidRPr="007521AE" w:rsidRDefault="00D03BC9" w:rsidP="00304B1D">
      <w:pPr>
        <w:spacing w:line="220" w:lineRule="atLeast"/>
        <w:rPr>
          <w:rFonts w:ascii="Times" w:hAnsi="Times"/>
          <w:b/>
        </w:rPr>
      </w:pPr>
      <w:r w:rsidRPr="007521AE">
        <w:rPr>
          <w:rFonts w:ascii="Times" w:hAnsi="Times"/>
          <w:b/>
        </w:rPr>
        <w:t>Last Update:</w:t>
      </w:r>
      <w:r w:rsidR="007E6100">
        <w:rPr>
          <w:rFonts w:ascii="Times" w:hAnsi="Times"/>
          <w:b/>
        </w:rPr>
        <w:t xml:space="preserve"> </w:t>
      </w:r>
      <w:r w:rsidR="00762240">
        <w:rPr>
          <w:rFonts w:ascii="Times" w:hAnsi="Times"/>
          <w:b/>
        </w:rPr>
        <w:t>December 3</w:t>
      </w:r>
      <w:r w:rsidR="00E53DB5">
        <w:rPr>
          <w:rFonts w:ascii="Times" w:hAnsi="Times"/>
          <w:b/>
        </w:rPr>
        <w:t>0</w:t>
      </w:r>
      <w:r w:rsidR="00DE4E94" w:rsidRPr="007521AE">
        <w:rPr>
          <w:rFonts w:ascii="Times" w:hAnsi="Times"/>
          <w:b/>
        </w:rPr>
        <w:t>, 2016</w:t>
      </w:r>
    </w:p>
    <w:p w14:paraId="6FAAD350" w14:textId="77777777" w:rsidR="00304B1D" w:rsidRPr="007521AE" w:rsidRDefault="00304B1D" w:rsidP="00304B1D">
      <w:pPr>
        <w:spacing w:line="220" w:lineRule="atLeast"/>
        <w:rPr>
          <w:rFonts w:ascii="Times" w:hAnsi="Times"/>
          <w:b/>
        </w:rPr>
      </w:pPr>
    </w:p>
    <w:p w14:paraId="3B487B69" w14:textId="64ECE8C6" w:rsidR="00BA26B1" w:rsidRPr="007521AE" w:rsidRDefault="0012675A" w:rsidP="00304B1D">
      <w:pPr>
        <w:spacing w:line="220" w:lineRule="atLeast"/>
        <w:rPr>
          <w:rFonts w:ascii="Times" w:hAnsi="Times"/>
        </w:rPr>
      </w:pPr>
      <w:r w:rsidRPr="007521AE">
        <w:rPr>
          <w:rFonts w:ascii="Times" w:hAnsi="Times"/>
          <w:b/>
        </w:rPr>
        <w:t>Current Appointment:</w:t>
      </w:r>
      <w:r w:rsidRPr="007521AE">
        <w:rPr>
          <w:rFonts w:ascii="Times" w:hAnsi="Times"/>
        </w:rPr>
        <w:t xml:space="preserve"> </w:t>
      </w:r>
    </w:p>
    <w:p w14:paraId="068B2098" w14:textId="493C8385" w:rsidR="00A318F6" w:rsidRDefault="00A318F6" w:rsidP="00304B1D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Associate Professor of Political Science, Temple University (as of July 1, 2016)</w:t>
      </w:r>
    </w:p>
    <w:p w14:paraId="4205A686" w14:textId="77777777" w:rsidR="00D20BA1" w:rsidRPr="007521AE" w:rsidRDefault="00D20BA1" w:rsidP="00304B1D">
      <w:pPr>
        <w:spacing w:line="220" w:lineRule="atLeast"/>
        <w:ind w:left="360" w:hanging="360"/>
        <w:rPr>
          <w:rFonts w:ascii="Times" w:hAnsi="Times"/>
        </w:rPr>
      </w:pPr>
    </w:p>
    <w:p w14:paraId="4B6C0855" w14:textId="31F384B2" w:rsidR="00D20BA1" w:rsidRPr="007521AE" w:rsidRDefault="0012675A" w:rsidP="00D20BA1">
      <w:pPr>
        <w:spacing w:line="220" w:lineRule="atLeast"/>
        <w:rPr>
          <w:rFonts w:ascii="Times" w:hAnsi="Times"/>
        </w:rPr>
      </w:pPr>
      <w:r w:rsidRPr="007521AE">
        <w:rPr>
          <w:rFonts w:ascii="Times" w:hAnsi="Times"/>
          <w:b/>
        </w:rPr>
        <w:t>Previous Appointments:</w:t>
      </w:r>
      <w:r w:rsidRPr="007521AE">
        <w:rPr>
          <w:rFonts w:ascii="Times" w:hAnsi="Times"/>
        </w:rPr>
        <w:t xml:space="preserve"> </w:t>
      </w:r>
    </w:p>
    <w:p w14:paraId="348D03F7" w14:textId="77777777" w:rsidR="00A318F6" w:rsidRPr="007521AE" w:rsidRDefault="00A318F6" w:rsidP="00A318F6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Assistant Professor of Political Science, Temple University (Sept. 2009</w:t>
      </w:r>
      <w:r>
        <w:rPr>
          <w:rFonts w:ascii="Times" w:hAnsi="Times"/>
        </w:rPr>
        <w:t xml:space="preserve"> – June 2016</w:t>
      </w:r>
      <w:r w:rsidRPr="007521AE">
        <w:rPr>
          <w:rFonts w:ascii="Times" w:hAnsi="Times"/>
        </w:rPr>
        <w:t>)</w:t>
      </w:r>
    </w:p>
    <w:p w14:paraId="4C4E6718" w14:textId="2FF594DC" w:rsidR="005974DC" w:rsidRPr="007521AE" w:rsidRDefault="005974DC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Peggy Rockefeller Visiting Scholar, David Rockefeller Center for Latin American Studies, Harvard University, 2012-13 </w:t>
      </w:r>
    </w:p>
    <w:p w14:paraId="56E9489D" w14:textId="76D5D144" w:rsidR="004177D7" w:rsidRPr="007521AE" w:rsidRDefault="004177D7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Lecturer, Department of Politics </w:t>
      </w:r>
      <w:r w:rsidR="004B181E" w:rsidRPr="007521AE">
        <w:rPr>
          <w:rFonts w:ascii="Times" w:hAnsi="Times"/>
        </w:rPr>
        <w:t xml:space="preserve">&amp; </w:t>
      </w:r>
      <w:r w:rsidRPr="007521AE">
        <w:rPr>
          <w:rFonts w:ascii="Times" w:hAnsi="Times"/>
        </w:rPr>
        <w:t>Woodrow Wilson School, Princeton University, 2008-2009</w:t>
      </w:r>
    </w:p>
    <w:p w14:paraId="0F363090" w14:textId="41B6763B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Assistant Professor of Politics (tenure-track) Bates College</w:t>
      </w:r>
      <w:r w:rsidR="00957629" w:rsidRPr="007521AE">
        <w:rPr>
          <w:rFonts w:ascii="Times" w:hAnsi="Times"/>
        </w:rPr>
        <w:t>,</w:t>
      </w:r>
      <w:r w:rsidRPr="007521AE">
        <w:rPr>
          <w:rFonts w:ascii="Times" w:hAnsi="Times"/>
        </w:rPr>
        <w:t xml:space="preserve"> 2006-2008</w:t>
      </w:r>
    </w:p>
    <w:p w14:paraId="5077EE4E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/>
        </w:rPr>
      </w:pPr>
    </w:p>
    <w:p w14:paraId="23FDFB4F" w14:textId="1E123295" w:rsidR="0012675A" w:rsidRPr="007521AE" w:rsidRDefault="0006356E" w:rsidP="00304B1D">
      <w:pPr>
        <w:pStyle w:val="BodyText"/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t>Education</w:t>
      </w:r>
    </w:p>
    <w:p w14:paraId="619EB86D" w14:textId="0EC0C57F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Ph.D. (2006) and </w:t>
      </w:r>
      <w:r w:rsidR="00E032BC">
        <w:rPr>
          <w:rFonts w:ascii="Times" w:hAnsi="Times"/>
        </w:rPr>
        <w:t xml:space="preserve">A.M. (2003) Harvard University </w:t>
      </w:r>
      <w:r w:rsidRPr="007521AE">
        <w:rPr>
          <w:rFonts w:ascii="Times" w:hAnsi="Times"/>
        </w:rPr>
        <w:t>Department of Government</w:t>
      </w:r>
    </w:p>
    <w:p w14:paraId="21160651" w14:textId="76650D99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/>
          <w:bCs/>
        </w:rPr>
      </w:pPr>
      <w:r w:rsidRPr="007521AE">
        <w:rPr>
          <w:rFonts w:ascii="Times" w:hAnsi="Times"/>
          <w:bCs/>
        </w:rPr>
        <w:t xml:space="preserve">M.A. </w:t>
      </w:r>
      <w:r w:rsidR="00E032BC">
        <w:rPr>
          <w:rFonts w:ascii="Times" w:hAnsi="Times"/>
          <w:bCs/>
        </w:rPr>
        <w:t>(1998) Georgetown University</w:t>
      </w:r>
      <w:r w:rsidRPr="007521AE">
        <w:rPr>
          <w:rFonts w:ascii="Times" w:hAnsi="Times"/>
          <w:bCs/>
        </w:rPr>
        <w:t xml:space="preserve"> Center for Latin American Studies</w:t>
      </w:r>
      <w:r w:rsidR="00E032BC">
        <w:rPr>
          <w:rFonts w:ascii="Times" w:hAnsi="Times"/>
          <w:bCs/>
        </w:rPr>
        <w:t>,</w:t>
      </w:r>
      <w:r w:rsidRPr="007521AE">
        <w:rPr>
          <w:rFonts w:ascii="Times" w:hAnsi="Times"/>
          <w:bCs/>
        </w:rPr>
        <w:t xml:space="preserve"> </w:t>
      </w:r>
      <w:r w:rsidRPr="007521AE">
        <w:rPr>
          <w:rFonts w:ascii="Times" w:hAnsi="Times"/>
        </w:rPr>
        <w:t>with distinction</w:t>
      </w:r>
    </w:p>
    <w:p w14:paraId="67729E95" w14:textId="14654340" w:rsidR="008530EE" w:rsidRPr="007521AE" w:rsidRDefault="0012675A" w:rsidP="004B1139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B.A. </w:t>
      </w:r>
      <w:r w:rsidR="00E032BC">
        <w:rPr>
          <w:rFonts w:ascii="Times" w:hAnsi="Times"/>
        </w:rPr>
        <w:t xml:space="preserve">(1995) </w:t>
      </w:r>
      <w:r w:rsidRPr="007521AE">
        <w:rPr>
          <w:rFonts w:ascii="Times" w:hAnsi="Times"/>
        </w:rPr>
        <w:t>Haverford College</w:t>
      </w:r>
      <w:r w:rsidR="00E032BC">
        <w:rPr>
          <w:rFonts w:ascii="Times" w:hAnsi="Times"/>
        </w:rPr>
        <w:t xml:space="preserve">, Department of </w:t>
      </w:r>
      <w:r w:rsidRPr="007521AE">
        <w:rPr>
          <w:rFonts w:ascii="Times" w:hAnsi="Times"/>
        </w:rPr>
        <w:t xml:space="preserve">Growth </w:t>
      </w:r>
      <w:r w:rsidR="004B181E" w:rsidRPr="007521AE">
        <w:rPr>
          <w:rFonts w:ascii="Times" w:hAnsi="Times"/>
        </w:rPr>
        <w:t xml:space="preserve">&amp; </w:t>
      </w:r>
      <w:r w:rsidRPr="007521AE">
        <w:rPr>
          <w:rFonts w:ascii="Times" w:hAnsi="Times"/>
        </w:rPr>
        <w:t>Structure of Cities</w:t>
      </w:r>
    </w:p>
    <w:p w14:paraId="61422DBF" w14:textId="55CEE670" w:rsidR="0012675A" w:rsidRPr="007521AE" w:rsidRDefault="00C84103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b/>
        </w:rPr>
        <w:t>Additional Training:</w:t>
      </w:r>
    </w:p>
    <w:p w14:paraId="42E1D29A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Institute for Qualitative Research Methods, 2005</w:t>
      </w:r>
    </w:p>
    <w:p w14:paraId="6C592C18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Graduate Coursework, Universidad Católica de Chile, Summer 1998</w:t>
      </w:r>
    </w:p>
    <w:p w14:paraId="33FD7FDE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</w:p>
    <w:p w14:paraId="15AB7F75" w14:textId="6F457169" w:rsidR="00AC465F" w:rsidRPr="007521AE" w:rsidRDefault="00AC465F" w:rsidP="00304B1D">
      <w:pPr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t>Publications and Research in Progress</w:t>
      </w:r>
    </w:p>
    <w:p w14:paraId="7AE2DD9D" w14:textId="3E06F8D8" w:rsidR="0005323C" w:rsidRPr="007521AE" w:rsidRDefault="0005323C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b/>
        </w:rPr>
        <w:t>Book</w:t>
      </w:r>
    </w:p>
    <w:p w14:paraId="49A9DDA1" w14:textId="6F74CF81" w:rsidR="00F858F6" w:rsidRDefault="00B057F3" w:rsidP="00377438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(2015) </w:t>
      </w:r>
      <w:r w:rsidR="003E4F7B" w:rsidRPr="007521AE">
        <w:rPr>
          <w:rFonts w:ascii="Times" w:hAnsi="Times"/>
          <w:i/>
        </w:rPr>
        <w:t>State Building in Latin America</w:t>
      </w:r>
      <w:r w:rsidR="003E4F7B" w:rsidRPr="007521AE">
        <w:rPr>
          <w:rFonts w:ascii="Times" w:hAnsi="Times"/>
        </w:rPr>
        <w:t xml:space="preserve"> (</w:t>
      </w:r>
      <w:r w:rsidRPr="007521AE">
        <w:rPr>
          <w:rFonts w:ascii="Times" w:hAnsi="Times"/>
        </w:rPr>
        <w:t>Cambridge University Press)</w:t>
      </w:r>
      <w:r w:rsidR="00377438">
        <w:rPr>
          <w:rFonts w:ascii="Times" w:hAnsi="Times"/>
        </w:rPr>
        <w:t xml:space="preserve"> </w:t>
      </w:r>
      <w:r w:rsidR="00A84D92">
        <w:rPr>
          <w:rFonts w:ascii="Times" w:hAnsi="Times"/>
        </w:rPr>
        <w:t>Paperback</w:t>
      </w:r>
      <w:r w:rsidR="00F858F6">
        <w:rPr>
          <w:rFonts w:ascii="Times" w:hAnsi="Times"/>
        </w:rPr>
        <w:t xml:space="preserve"> October 2016.</w:t>
      </w:r>
    </w:p>
    <w:p w14:paraId="16905AAA" w14:textId="12AB8C8A" w:rsidR="00F858F6" w:rsidRDefault="001A508F" w:rsidP="00D228D8">
      <w:pPr>
        <w:spacing w:line="220" w:lineRule="atLeast"/>
        <w:ind w:left="360" w:firstLine="360"/>
        <w:rPr>
          <w:rFonts w:ascii="Times" w:hAnsi="Times"/>
        </w:rPr>
      </w:pPr>
      <w:r w:rsidRPr="007521AE">
        <w:rPr>
          <w:rFonts w:ascii="Times" w:hAnsi="Times"/>
        </w:rPr>
        <w:t>Reviewed in</w:t>
      </w:r>
      <w:r w:rsidR="007521AE" w:rsidRPr="007521AE">
        <w:rPr>
          <w:rFonts w:ascii="Times" w:hAnsi="Times"/>
        </w:rPr>
        <w:t>:</w:t>
      </w:r>
      <w:r w:rsidRPr="007521AE">
        <w:rPr>
          <w:rFonts w:ascii="Times" w:hAnsi="Times"/>
        </w:rPr>
        <w:t xml:space="preserve"> </w:t>
      </w:r>
      <w:r w:rsidRPr="004B4AC8">
        <w:rPr>
          <w:rFonts w:ascii="Times" w:hAnsi="Times"/>
          <w:i/>
        </w:rPr>
        <w:t>Current History</w:t>
      </w:r>
      <w:r w:rsidR="005D47F2">
        <w:rPr>
          <w:rFonts w:ascii="Times" w:hAnsi="Times"/>
        </w:rPr>
        <w:t xml:space="preserve"> </w:t>
      </w:r>
      <w:r w:rsidR="00C03B06" w:rsidRPr="004B4AC8">
        <w:rPr>
          <w:rFonts w:ascii="Times" w:hAnsi="Times"/>
        </w:rPr>
        <w:t>February 2016</w:t>
      </w:r>
      <w:r w:rsidR="004B4AC8">
        <w:rPr>
          <w:rFonts w:ascii="Times" w:hAnsi="Times"/>
        </w:rPr>
        <w:t xml:space="preserve"> </w:t>
      </w:r>
    </w:p>
    <w:p w14:paraId="08CE38AB" w14:textId="1C29107B" w:rsidR="005D47F2" w:rsidRDefault="00F858F6" w:rsidP="00F858F6">
      <w:pPr>
        <w:spacing w:line="220" w:lineRule="atLeast"/>
        <w:ind w:left="1440"/>
        <w:rPr>
          <w:rFonts w:ascii="Times" w:hAnsi="Times"/>
        </w:rPr>
      </w:pPr>
      <w:r>
        <w:rPr>
          <w:rFonts w:ascii="Times" w:hAnsi="Times"/>
        </w:rPr>
        <w:t xml:space="preserve">    </w:t>
      </w:r>
      <w:r w:rsidR="00D228D8">
        <w:rPr>
          <w:rFonts w:ascii="Times" w:hAnsi="Times"/>
        </w:rPr>
        <w:t xml:space="preserve">      </w:t>
      </w:r>
      <w:r w:rsidR="007521AE" w:rsidRPr="004B4AC8">
        <w:rPr>
          <w:rFonts w:ascii="Times" w:hAnsi="Times"/>
          <w:i/>
        </w:rPr>
        <w:t>Revista: Harvard Review of Latin America</w:t>
      </w:r>
      <w:r w:rsidR="005D47F2">
        <w:rPr>
          <w:rFonts w:ascii="Times" w:hAnsi="Times"/>
        </w:rPr>
        <w:t xml:space="preserve"> Spring 2016</w:t>
      </w:r>
    </w:p>
    <w:p w14:paraId="27516722" w14:textId="2B2713D6" w:rsidR="007521AE" w:rsidRDefault="005D47F2" w:rsidP="00F858F6">
      <w:pPr>
        <w:spacing w:line="220" w:lineRule="atLeast"/>
        <w:ind w:left="1440"/>
        <w:rPr>
          <w:rFonts w:ascii="Times" w:hAnsi="Times"/>
        </w:rPr>
      </w:pPr>
      <w:r>
        <w:rPr>
          <w:rFonts w:ascii="Times" w:hAnsi="Times"/>
        </w:rPr>
        <w:t xml:space="preserve">          </w:t>
      </w:r>
      <w:r>
        <w:rPr>
          <w:rFonts w:ascii="Times" w:hAnsi="Times"/>
          <w:i/>
        </w:rPr>
        <w:t>Historica</w:t>
      </w:r>
      <w:r w:rsidR="00D07B48">
        <w:rPr>
          <w:rFonts w:ascii="Times" w:hAnsi="Times"/>
        </w:rPr>
        <w:t xml:space="preserve"> </w:t>
      </w:r>
      <w:r>
        <w:rPr>
          <w:rFonts w:ascii="Times" w:hAnsi="Times"/>
        </w:rPr>
        <w:t>(Lima) December 2016</w:t>
      </w:r>
    </w:p>
    <w:p w14:paraId="6C5CC538" w14:textId="77777777" w:rsidR="0005323C" w:rsidRPr="007521AE" w:rsidRDefault="0005323C" w:rsidP="00304B1D">
      <w:pPr>
        <w:spacing w:line="220" w:lineRule="atLeast"/>
        <w:ind w:left="360" w:hanging="360"/>
        <w:rPr>
          <w:rFonts w:ascii="Times" w:hAnsi="Times"/>
        </w:rPr>
      </w:pPr>
    </w:p>
    <w:p w14:paraId="0575B492" w14:textId="5F4D8496" w:rsidR="00236C05" w:rsidRPr="007521AE" w:rsidRDefault="00FE0A55" w:rsidP="00236C05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b/>
        </w:rPr>
        <w:t>Peer reviewed journal articles</w:t>
      </w:r>
    </w:p>
    <w:p w14:paraId="237F50A0" w14:textId="7A777D15" w:rsidR="00C32A23" w:rsidRPr="007521AE" w:rsidRDefault="00C32A23" w:rsidP="00C32A23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(forthcoming) </w:t>
      </w:r>
      <w:r w:rsidRPr="007521AE">
        <w:rPr>
          <w:rFonts w:ascii="Times" w:hAnsi="Times"/>
        </w:rPr>
        <w:t>‘The Bolivarian Education Reform in Context’ (</w:t>
      </w:r>
      <w:r>
        <w:rPr>
          <w:rFonts w:ascii="Times" w:hAnsi="Times"/>
        </w:rPr>
        <w:t>accepted,</w:t>
      </w:r>
      <w:r w:rsidRPr="007521AE">
        <w:rPr>
          <w:rFonts w:ascii="Times" w:hAnsi="Times"/>
        </w:rPr>
        <w:t xml:space="preserve"> </w:t>
      </w:r>
      <w:r w:rsidRPr="007521AE">
        <w:rPr>
          <w:rFonts w:ascii="Times" w:hAnsi="Times"/>
          <w:i/>
        </w:rPr>
        <w:t>Journal of Latin American Studies</w:t>
      </w:r>
      <w:r>
        <w:rPr>
          <w:rFonts w:ascii="Times" w:hAnsi="Times"/>
        </w:rPr>
        <w:t>, December 2016</w:t>
      </w:r>
      <w:r w:rsidRPr="007521AE">
        <w:rPr>
          <w:rFonts w:ascii="Times" w:hAnsi="Times"/>
        </w:rPr>
        <w:t>) (with Jared Abbott &amp; Matthias vom Hau)</w:t>
      </w:r>
    </w:p>
    <w:p w14:paraId="5D9A2246" w14:textId="6644DA4C" w:rsidR="00EA0F00" w:rsidRPr="007521AE" w:rsidRDefault="00C32A23" w:rsidP="00C32A23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 </w:t>
      </w:r>
      <w:r w:rsidR="00EA0F00" w:rsidRPr="007521AE">
        <w:rPr>
          <w:rFonts w:ascii="Times" w:hAnsi="Times"/>
        </w:rPr>
        <w:t>(</w:t>
      </w:r>
      <w:r w:rsidR="00507968" w:rsidRPr="007521AE">
        <w:rPr>
          <w:rFonts w:ascii="Times" w:hAnsi="Times"/>
        </w:rPr>
        <w:t>2016</w:t>
      </w:r>
      <w:r w:rsidR="00EA0F00" w:rsidRPr="007521AE">
        <w:rPr>
          <w:rFonts w:ascii="Times" w:hAnsi="Times"/>
        </w:rPr>
        <w:t xml:space="preserve">) ‘Regionalism, Ethnic Diversity, and Variation in Public Good Provision by National States’ </w:t>
      </w:r>
      <w:r w:rsidR="00EA0F00" w:rsidRPr="007521AE">
        <w:rPr>
          <w:rFonts w:ascii="Times" w:hAnsi="Times"/>
          <w:i/>
        </w:rPr>
        <w:t>Comparative Political Studies</w:t>
      </w:r>
      <w:r w:rsidR="00EA0F00" w:rsidRPr="007521AE">
        <w:rPr>
          <w:rFonts w:ascii="Times" w:hAnsi="Times"/>
        </w:rPr>
        <w:t xml:space="preserve"> </w:t>
      </w:r>
      <w:r w:rsidR="00723ECC">
        <w:rPr>
          <w:rFonts w:ascii="Times" w:hAnsi="Times"/>
        </w:rPr>
        <w:t>vol.49 #10 (September) pp.1341-71.</w:t>
      </w:r>
    </w:p>
    <w:p w14:paraId="23D55A18" w14:textId="157CB96B" w:rsidR="00611109" w:rsidRPr="007521AE" w:rsidRDefault="00E84E66" w:rsidP="00611109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</w:t>
      </w:r>
      <w:r w:rsidR="004D31AA" w:rsidRPr="007521AE">
        <w:rPr>
          <w:rFonts w:ascii="Times" w:hAnsi="Times"/>
        </w:rPr>
        <w:t>2013</w:t>
      </w:r>
      <w:r w:rsidRPr="007521AE">
        <w:rPr>
          <w:rFonts w:ascii="Times" w:hAnsi="Times"/>
        </w:rPr>
        <w:t xml:space="preserve">) ‘State Power and the Redistributive Threat’ </w:t>
      </w:r>
      <w:r w:rsidRPr="007521AE">
        <w:rPr>
          <w:rFonts w:ascii="Times" w:hAnsi="Times"/>
          <w:i/>
        </w:rPr>
        <w:t>Studies in Comparative International Development</w:t>
      </w:r>
      <w:r w:rsidR="00BB1A7F" w:rsidRPr="007521AE">
        <w:rPr>
          <w:rFonts w:ascii="Times" w:hAnsi="Times"/>
        </w:rPr>
        <w:t xml:space="preserve"> vol.48 #1 </w:t>
      </w:r>
      <w:r w:rsidR="006F3A98" w:rsidRPr="007521AE">
        <w:rPr>
          <w:rFonts w:ascii="Times" w:hAnsi="Times"/>
        </w:rPr>
        <w:t xml:space="preserve">(March) </w:t>
      </w:r>
      <w:r w:rsidR="00BB1A7F" w:rsidRPr="007521AE">
        <w:rPr>
          <w:rFonts w:ascii="Times" w:hAnsi="Times"/>
        </w:rPr>
        <w:t>pp.1-22.</w:t>
      </w:r>
      <w:r w:rsidR="008A7737" w:rsidRPr="007521AE">
        <w:rPr>
          <w:rFonts w:ascii="Times" w:hAnsi="Times"/>
        </w:rPr>
        <w:t xml:space="preserve"> </w:t>
      </w:r>
      <w:r w:rsidRPr="007521AE">
        <w:rPr>
          <w:rFonts w:ascii="Times" w:hAnsi="Times"/>
        </w:rPr>
        <w:t>[earlier version published as ‘</w:t>
      </w:r>
      <w:r w:rsidRPr="007521AE">
        <w:rPr>
          <w:rFonts w:ascii="Times" w:hAnsi="Times"/>
          <w:bCs/>
          <w:iCs/>
        </w:rPr>
        <w:t>The Redistributive Threat: State Power and the Effect of Inequality on Democracy’</w:t>
      </w:r>
      <w:r w:rsidR="00B21CB4" w:rsidRPr="007521AE">
        <w:rPr>
          <w:rFonts w:ascii="Times" w:hAnsi="Times"/>
          <w:bCs/>
          <w:iCs/>
        </w:rPr>
        <w:t xml:space="preserve"> </w:t>
      </w:r>
      <w:r w:rsidRPr="007521AE">
        <w:rPr>
          <w:rFonts w:ascii="Times" w:hAnsi="Times"/>
          <w:bCs/>
          <w:iCs/>
        </w:rPr>
        <w:t>Brooks World Poverty In</w:t>
      </w:r>
      <w:r w:rsidR="00B21CB4" w:rsidRPr="007521AE">
        <w:rPr>
          <w:rFonts w:ascii="Times" w:hAnsi="Times"/>
          <w:bCs/>
          <w:iCs/>
        </w:rPr>
        <w:t>stitute Working Paper #93, 2009</w:t>
      </w:r>
      <w:r w:rsidRPr="007521AE">
        <w:rPr>
          <w:rFonts w:ascii="Times" w:hAnsi="Times"/>
          <w:bCs/>
          <w:iCs/>
        </w:rPr>
        <w:t>]</w:t>
      </w:r>
      <w:r w:rsidR="00172F3A">
        <w:rPr>
          <w:rFonts w:ascii="Times" w:hAnsi="Times"/>
          <w:bCs/>
          <w:iCs/>
        </w:rPr>
        <w:t xml:space="preserve"> (erratum </w:t>
      </w:r>
      <w:r w:rsidR="00221107">
        <w:rPr>
          <w:rFonts w:ascii="Times" w:hAnsi="Times"/>
          <w:bCs/>
          <w:iCs/>
        </w:rPr>
        <w:t>published in vol.51 #4 pp.530-538</w:t>
      </w:r>
      <w:r w:rsidR="00172F3A">
        <w:rPr>
          <w:rFonts w:ascii="Times" w:hAnsi="Times"/>
          <w:bCs/>
          <w:iCs/>
        </w:rPr>
        <w:t>)</w:t>
      </w:r>
    </w:p>
    <w:p w14:paraId="3A053372" w14:textId="67829E4F" w:rsidR="00B21CB4" w:rsidRPr="007521AE" w:rsidRDefault="00B21CB4" w:rsidP="00611109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(2012) ‘The Causal Logic of Critical Junctures’ </w:t>
      </w:r>
      <w:r w:rsidRPr="007521AE">
        <w:rPr>
          <w:rFonts w:ascii="Times" w:hAnsi="Times"/>
          <w:i/>
        </w:rPr>
        <w:t>Comparative Political Studies</w:t>
      </w:r>
      <w:r w:rsidRPr="007521AE">
        <w:rPr>
          <w:rFonts w:ascii="Times" w:hAnsi="Times"/>
        </w:rPr>
        <w:t xml:space="preserve"> vol.45 #12 (December), pp.1572-1597.</w:t>
      </w:r>
      <w:r w:rsidR="00304B1D" w:rsidRPr="007521AE">
        <w:rPr>
          <w:rFonts w:ascii="Times" w:hAnsi="Times"/>
        </w:rPr>
        <w:t xml:space="preserve"> </w:t>
      </w:r>
      <w:r w:rsidR="00611109" w:rsidRPr="007521AE">
        <w:rPr>
          <w:rFonts w:ascii="Times" w:hAnsi="Times"/>
        </w:rPr>
        <w:t xml:space="preserve">[earlier version published as </w:t>
      </w:r>
      <w:r w:rsidR="00611109" w:rsidRPr="007521AE">
        <w:rPr>
          <w:rFonts w:ascii="Times" w:hAnsi="Times"/>
          <w:bCs/>
          <w:iCs/>
        </w:rPr>
        <w:t>Committee on Concepts and Methods Working Paper, Political Methodology Series #24, 2010]</w:t>
      </w:r>
    </w:p>
    <w:p w14:paraId="221BB360" w14:textId="26CE8333" w:rsidR="00AC6DB9" w:rsidRPr="007521AE" w:rsidRDefault="00AC6DB9" w:rsidP="00534C03">
      <w:pPr>
        <w:spacing w:line="220" w:lineRule="atLeast"/>
        <w:ind w:left="360"/>
        <w:rPr>
          <w:rFonts w:ascii="Times" w:hAnsi="Times"/>
        </w:rPr>
      </w:pPr>
      <w:r w:rsidRPr="007521AE">
        <w:rPr>
          <w:rFonts w:ascii="Times" w:hAnsi="Times"/>
        </w:rPr>
        <w:lastRenderedPageBreak/>
        <w:t xml:space="preserve">*Recipient of the 2013 </w:t>
      </w:r>
      <w:r w:rsidRPr="00E032BC">
        <w:rPr>
          <w:rFonts w:ascii="Times" w:hAnsi="Times"/>
          <w:b/>
        </w:rPr>
        <w:t xml:space="preserve">Alexander George Award </w:t>
      </w:r>
      <w:r w:rsidRPr="007521AE">
        <w:rPr>
          <w:rFonts w:ascii="Times" w:hAnsi="Times"/>
        </w:rPr>
        <w:t xml:space="preserve">from the Qualitative and Multi-Method Research Section of APSA for </w:t>
      </w:r>
      <w:r w:rsidR="00167054" w:rsidRPr="007521AE">
        <w:rPr>
          <w:rFonts w:ascii="Times" w:hAnsi="Times"/>
        </w:rPr>
        <w:t>“</w:t>
      </w:r>
      <w:r w:rsidRPr="007521AE">
        <w:rPr>
          <w:rFonts w:ascii="Times" w:hAnsi="Times"/>
        </w:rPr>
        <w:t>the best article or book chapter developing or applying qualitative methods in the preceding calendar year.</w:t>
      </w:r>
      <w:r w:rsidR="00167054" w:rsidRPr="007521AE">
        <w:rPr>
          <w:rFonts w:ascii="Times" w:hAnsi="Times"/>
        </w:rPr>
        <w:t>”</w:t>
      </w:r>
    </w:p>
    <w:p w14:paraId="2D9FB757" w14:textId="01030840" w:rsidR="00A10815" w:rsidRPr="007521AE" w:rsidRDefault="00A10815" w:rsidP="00304B1D">
      <w:pPr>
        <w:spacing w:line="220" w:lineRule="atLeast"/>
        <w:ind w:left="360" w:hanging="360"/>
        <w:rPr>
          <w:rFonts w:ascii="Times" w:hAnsi="Times"/>
          <w:bCs/>
          <w:iCs/>
        </w:rPr>
      </w:pPr>
      <w:r w:rsidRPr="007521AE">
        <w:rPr>
          <w:rFonts w:ascii="Times" w:hAnsi="Times"/>
          <w:bCs/>
          <w:iCs/>
        </w:rPr>
        <w:t xml:space="preserve">(2012) ‘Measuring State Capacity in Contemporary Latin America’ </w:t>
      </w:r>
      <w:r w:rsidRPr="007521AE">
        <w:rPr>
          <w:rFonts w:ascii="Times" w:hAnsi="Times"/>
          <w:bCs/>
          <w:i/>
          <w:iCs/>
        </w:rPr>
        <w:t>Revista de Ciencia Política</w:t>
      </w:r>
      <w:r w:rsidRPr="007521AE">
        <w:rPr>
          <w:rFonts w:ascii="Times" w:hAnsi="Times"/>
          <w:bCs/>
          <w:iCs/>
        </w:rPr>
        <w:t xml:space="preserve"> special issue on ‘States and Challengers in Contemporary Latin America’ vol.32 #3 (November-December) pp.585-598.</w:t>
      </w:r>
    </w:p>
    <w:p w14:paraId="02C64F04" w14:textId="19003CD4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Cs/>
          <w:iCs/>
        </w:rPr>
      </w:pPr>
      <w:r w:rsidRPr="007521AE">
        <w:rPr>
          <w:rFonts w:ascii="Times" w:hAnsi="Times"/>
        </w:rPr>
        <w:t>(2009) ‘The Sources of Infrastructural Power: Evidence from 19</w:t>
      </w:r>
      <w:r w:rsidRPr="007521AE">
        <w:rPr>
          <w:rFonts w:ascii="Times" w:hAnsi="Times"/>
          <w:vertAlign w:val="superscript"/>
        </w:rPr>
        <w:t>th</w:t>
      </w:r>
      <w:r w:rsidRPr="007521AE">
        <w:rPr>
          <w:rFonts w:ascii="Times" w:hAnsi="Times"/>
        </w:rPr>
        <w:t xml:space="preserve"> Century Chilean Education’ </w:t>
      </w:r>
      <w:r w:rsidRPr="007521AE">
        <w:rPr>
          <w:rFonts w:ascii="Times" w:hAnsi="Times"/>
          <w:i/>
        </w:rPr>
        <w:t xml:space="preserve">Latin American Research Review </w:t>
      </w:r>
      <w:r w:rsidRPr="007521AE">
        <w:rPr>
          <w:rFonts w:ascii="Times" w:hAnsi="Times"/>
        </w:rPr>
        <w:t xml:space="preserve">vol.44 #2, pp.158-180 </w:t>
      </w:r>
    </w:p>
    <w:p w14:paraId="0CD21117" w14:textId="392A5BB8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(2008) ‘State Infrastructural Power: Conceptualization and Measurement in Empirical Analysis’ </w:t>
      </w:r>
      <w:r w:rsidRPr="007521AE">
        <w:rPr>
          <w:rFonts w:ascii="Times" w:hAnsi="Times"/>
          <w:i/>
        </w:rPr>
        <w:t>Studies in Comparative International Development</w:t>
      </w:r>
      <w:r w:rsidRPr="007521AE">
        <w:rPr>
          <w:rFonts w:ascii="Times" w:hAnsi="Times"/>
        </w:rPr>
        <w:t xml:space="preserve"> vol.43 #3-4 pp.231-251 (November) </w:t>
      </w:r>
    </w:p>
    <w:p w14:paraId="71E66184" w14:textId="2130C86F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(2008) </w:t>
      </w:r>
      <w:r w:rsidR="00413C1A" w:rsidRPr="007521AE">
        <w:rPr>
          <w:rFonts w:ascii="Times" w:hAnsi="Times"/>
        </w:rPr>
        <w:t xml:space="preserve">(with Matthias vom Hau) </w:t>
      </w:r>
      <w:r w:rsidRPr="007521AE">
        <w:rPr>
          <w:rFonts w:ascii="Times" w:hAnsi="Times"/>
        </w:rPr>
        <w:t xml:space="preserve">‘Unpacking the ‘Strength’ of the State: The Utility of State Infrastructural Power’ </w:t>
      </w:r>
      <w:r w:rsidRPr="007521AE">
        <w:rPr>
          <w:rFonts w:ascii="Times" w:hAnsi="Times"/>
          <w:i/>
        </w:rPr>
        <w:t>Studies in Comparative International Development</w:t>
      </w:r>
      <w:r w:rsidRPr="007521AE">
        <w:rPr>
          <w:rFonts w:ascii="Times" w:hAnsi="Times"/>
        </w:rPr>
        <w:t xml:space="preserve"> vol.43 #3-4 pp.219-230 (November) </w:t>
      </w:r>
    </w:p>
    <w:p w14:paraId="7EA3B00D" w14:textId="77777777" w:rsidR="00AC6DB9" w:rsidRPr="007521AE" w:rsidRDefault="00AC6DB9" w:rsidP="00531699">
      <w:pPr>
        <w:spacing w:line="220" w:lineRule="atLeast"/>
        <w:rPr>
          <w:rFonts w:ascii="Times" w:hAnsi="Times"/>
          <w:b/>
          <w:u w:val="single"/>
        </w:rPr>
      </w:pPr>
    </w:p>
    <w:p w14:paraId="3619060B" w14:textId="3A8BAB63" w:rsidR="0012675A" w:rsidRPr="007521AE" w:rsidRDefault="00FE0A55" w:rsidP="00304B1D">
      <w:pPr>
        <w:spacing w:line="220" w:lineRule="atLeast"/>
        <w:ind w:left="360" w:hanging="360"/>
        <w:rPr>
          <w:rFonts w:ascii="Times" w:hAnsi="Times"/>
          <w:b/>
        </w:rPr>
      </w:pPr>
      <w:r w:rsidRPr="007521AE">
        <w:rPr>
          <w:rFonts w:ascii="Times" w:hAnsi="Times"/>
          <w:b/>
        </w:rPr>
        <w:t>Book c</w:t>
      </w:r>
      <w:r w:rsidR="0006356E" w:rsidRPr="007521AE">
        <w:rPr>
          <w:rFonts w:ascii="Times" w:hAnsi="Times"/>
          <w:b/>
        </w:rPr>
        <w:t>hapters</w:t>
      </w:r>
      <w:r w:rsidR="00236C05" w:rsidRPr="007521AE">
        <w:rPr>
          <w:rFonts w:ascii="Times" w:hAnsi="Times"/>
          <w:b/>
        </w:rPr>
        <w:t xml:space="preserve"> and other publications</w:t>
      </w:r>
      <w:r w:rsidR="0006356E" w:rsidRPr="007521AE">
        <w:rPr>
          <w:rFonts w:ascii="Times" w:hAnsi="Times"/>
          <w:b/>
        </w:rPr>
        <w:t xml:space="preserve"> </w:t>
      </w:r>
    </w:p>
    <w:p w14:paraId="593AA6A0" w14:textId="34990FDC" w:rsidR="00095B88" w:rsidRDefault="00095B88" w:rsidP="00095B88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(forthcoming,</w:t>
      </w:r>
      <w:r w:rsidR="00CB2C48">
        <w:rPr>
          <w:rFonts w:ascii="Times" w:hAnsi="Times"/>
        </w:rPr>
        <w:t xml:space="preserve"> 2017</w:t>
      </w:r>
      <w:r w:rsidRPr="007521AE">
        <w:rPr>
          <w:rFonts w:ascii="Times" w:hAnsi="Times"/>
        </w:rPr>
        <w:t xml:space="preserve">) ‘New Scholarship on Peru’s Internal Conflict: A Review Essay’ </w:t>
      </w:r>
      <w:r w:rsidRPr="007521AE">
        <w:rPr>
          <w:rFonts w:ascii="Times" w:hAnsi="Times"/>
          <w:i/>
        </w:rPr>
        <w:t>Latin American Politics and Society</w:t>
      </w:r>
      <w:r w:rsidRPr="007521AE">
        <w:rPr>
          <w:rFonts w:ascii="Times" w:hAnsi="Times"/>
        </w:rPr>
        <w:t xml:space="preserve"> (scheduled for</w:t>
      </w:r>
      <w:r w:rsidR="00CB2C48">
        <w:rPr>
          <w:rFonts w:ascii="Times" w:hAnsi="Times"/>
        </w:rPr>
        <w:t xml:space="preserve"> Spring 2017</w:t>
      </w:r>
      <w:r w:rsidRPr="007521AE">
        <w:rPr>
          <w:rFonts w:ascii="Times" w:hAnsi="Times"/>
        </w:rPr>
        <w:t xml:space="preserve"> issue</w:t>
      </w:r>
      <w:r>
        <w:rPr>
          <w:rFonts w:ascii="Times" w:hAnsi="Times"/>
        </w:rPr>
        <w:t>)</w:t>
      </w:r>
      <w:r w:rsidRPr="007521AE">
        <w:rPr>
          <w:rFonts w:ascii="Times" w:hAnsi="Times"/>
        </w:rPr>
        <w:t xml:space="preserve"> </w:t>
      </w:r>
    </w:p>
    <w:p w14:paraId="2B0598FC" w14:textId="00CE4A84" w:rsidR="00236C05" w:rsidRPr="007521AE" w:rsidRDefault="00EF640F" w:rsidP="00095B88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</w:t>
      </w:r>
      <w:r w:rsidR="00402D5E" w:rsidRPr="007521AE">
        <w:rPr>
          <w:rFonts w:ascii="Times" w:hAnsi="Times"/>
        </w:rPr>
        <w:t>2016</w:t>
      </w:r>
      <w:r w:rsidRPr="007521AE">
        <w:rPr>
          <w:rFonts w:ascii="Times" w:hAnsi="Times"/>
        </w:rPr>
        <w:t>) ‘The Developmen</w:t>
      </w:r>
      <w:r w:rsidR="00E032BC">
        <w:rPr>
          <w:rFonts w:ascii="Times" w:hAnsi="Times"/>
        </w:rPr>
        <w:t>t of State Capacity’ in</w:t>
      </w:r>
      <w:r w:rsidRPr="007521AE">
        <w:rPr>
          <w:rFonts w:ascii="Times" w:hAnsi="Times"/>
        </w:rPr>
        <w:t xml:space="preserve"> Falleti, Fioretos, and Sheingate, eds. </w:t>
      </w:r>
      <w:r w:rsidRPr="007521AE">
        <w:rPr>
          <w:rFonts w:ascii="Times" w:hAnsi="Times"/>
          <w:i/>
        </w:rPr>
        <w:t>Oxford Handbook of Historical Institutionalism</w:t>
      </w:r>
      <w:r w:rsidRPr="007521AE">
        <w:rPr>
          <w:rFonts w:ascii="Times" w:hAnsi="Times"/>
        </w:rPr>
        <w:t xml:space="preserve"> </w:t>
      </w:r>
      <w:r w:rsidR="00E032BC">
        <w:rPr>
          <w:rFonts w:ascii="Times" w:hAnsi="Times"/>
        </w:rPr>
        <w:t xml:space="preserve">Chapter Ten </w:t>
      </w:r>
      <w:r w:rsidR="00AB5DF1" w:rsidRPr="007521AE">
        <w:rPr>
          <w:rFonts w:ascii="Times" w:hAnsi="Times"/>
        </w:rPr>
        <w:t>pp.181-194.</w:t>
      </w:r>
    </w:p>
    <w:p w14:paraId="689A276B" w14:textId="45804332" w:rsidR="0012675A" w:rsidRPr="007521AE" w:rsidRDefault="0012675A" w:rsidP="00A07F0C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</w:t>
      </w:r>
      <w:r w:rsidR="00330955" w:rsidRPr="007521AE">
        <w:rPr>
          <w:rFonts w:ascii="Times" w:hAnsi="Times"/>
        </w:rPr>
        <w:t>2013</w:t>
      </w:r>
      <w:r w:rsidRPr="007521AE">
        <w:rPr>
          <w:rFonts w:ascii="Times" w:hAnsi="Times"/>
        </w:rPr>
        <w:t xml:space="preserve">) ‘Elite Preferences, Administrative Institutions, and Educational Development During </w:t>
      </w:r>
      <w:r w:rsidR="00330955" w:rsidRPr="007521AE">
        <w:rPr>
          <w:rFonts w:ascii="Times" w:hAnsi="Times"/>
        </w:rPr>
        <w:t xml:space="preserve">Peru’s Aristocratic Republic </w:t>
      </w:r>
      <w:r w:rsidRPr="007521AE">
        <w:rPr>
          <w:rFonts w:ascii="Times" w:hAnsi="Times"/>
        </w:rPr>
        <w:t xml:space="preserve">1895-1919’ in Miguel Centeno and Agustín Ferraro, eds. </w:t>
      </w:r>
      <w:r w:rsidR="00330955" w:rsidRPr="007521AE">
        <w:rPr>
          <w:rFonts w:ascii="Times" w:hAnsi="Times"/>
          <w:i/>
        </w:rPr>
        <w:t>State and Nation Making in Latin America and Spain: Republics of the Possible</w:t>
      </w:r>
      <w:r w:rsidRPr="007521AE">
        <w:rPr>
          <w:rFonts w:ascii="Times" w:hAnsi="Times"/>
        </w:rPr>
        <w:t xml:space="preserve"> </w:t>
      </w:r>
      <w:r w:rsidR="009C185E" w:rsidRPr="007521AE">
        <w:rPr>
          <w:rFonts w:ascii="Times" w:hAnsi="Times"/>
        </w:rPr>
        <w:t>(</w:t>
      </w:r>
      <w:r w:rsidRPr="007521AE">
        <w:rPr>
          <w:rFonts w:ascii="Times" w:hAnsi="Times"/>
        </w:rPr>
        <w:t>Cambridge University Press)</w:t>
      </w:r>
      <w:r w:rsidR="009428A5" w:rsidRPr="007521AE">
        <w:rPr>
          <w:rFonts w:ascii="Times" w:hAnsi="Times"/>
        </w:rPr>
        <w:t xml:space="preserve"> Chapter Twelve pp.247-269.</w:t>
      </w:r>
      <w:r w:rsidR="00742BBA">
        <w:rPr>
          <w:rFonts w:ascii="Times" w:hAnsi="Times"/>
        </w:rPr>
        <w:t xml:space="preserve"> (Active Citation version available at </w:t>
      </w:r>
      <w:r w:rsidR="00742BBA">
        <w:fldChar w:fldCharType="begin"/>
      </w:r>
      <w:r w:rsidR="00742BBA">
        <w:instrText xml:space="preserve"> HYPERLINK "http://doi.org/10.5064/F6NP22C9" \t "_blank" </w:instrText>
      </w:r>
      <w:r w:rsidR="00742BBA">
        <w:fldChar w:fldCharType="separate"/>
      </w:r>
      <w:r w:rsidR="00742BBA">
        <w:rPr>
          <w:rStyle w:val="Hyperlink"/>
        </w:rPr>
        <w:t>http://doi.org/10.5064/F6NP22C9</w:t>
      </w:r>
      <w:r w:rsidR="00742BBA">
        <w:fldChar w:fldCharType="end"/>
      </w:r>
      <w:r w:rsidR="00742BBA">
        <w:t>)</w:t>
      </w:r>
      <w:r w:rsidR="00742BBA">
        <w:rPr>
          <w:rFonts w:ascii="Times" w:hAnsi="Times"/>
        </w:rPr>
        <w:t xml:space="preserve"> </w:t>
      </w:r>
    </w:p>
    <w:p w14:paraId="554A62F3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/>
        </w:rPr>
      </w:pPr>
    </w:p>
    <w:p w14:paraId="3189B469" w14:textId="77777777" w:rsidR="00DD3DBF" w:rsidRPr="007521AE" w:rsidRDefault="00DD3DBF" w:rsidP="00DD3DBF">
      <w:pPr>
        <w:spacing w:line="220" w:lineRule="atLeast"/>
        <w:ind w:left="360" w:hanging="360"/>
        <w:rPr>
          <w:rFonts w:ascii="Times" w:hAnsi="Times"/>
          <w:b/>
        </w:rPr>
      </w:pPr>
      <w:r w:rsidRPr="007521AE">
        <w:rPr>
          <w:rFonts w:ascii="Times" w:hAnsi="Times"/>
          <w:b/>
        </w:rPr>
        <w:t>Manuscripts in review process</w:t>
      </w:r>
    </w:p>
    <w:p w14:paraId="75A2D0D5" w14:textId="387960B2" w:rsidR="00B057F3" w:rsidRDefault="00B057F3" w:rsidP="00B057F3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‘Choosing the unit of analysis in subnational comparison’ (chapter in edited volume </w:t>
      </w:r>
      <w:r w:rsidRPr="007521AE">
        <w:rPr>
          <w:rFonts w:ascii="Times" w:hAnsi="Times"/>
          <w:i/>
        </w:rPr>
        <w:t>Subnational Research in Comparative Politics</w:t>
      </w:r>
      <w:r w:rsidR="00065759" w:rsidRPr="007521AE">
        <w:rPr>
          <w:rFonts w:ascii="Times" w:hAnsi="Times"/>
        </w:rPr>
        <w:t xml:space="preserve"> </w:t>
      </w:r>
      <w:r w:rsidR="00CB295A" w:rsidRPr="007521AE">
        <w:rPr>
          <w:rFonts w:ascii="Times" w:hAnsi="Times"/>
        </w:rPr>
        <w:t xml:space="preserve">submitted to </w:t>
      </w:r>
      <w:r w:rsidR="00217033" w:rsidRPr="007521AE">
        <w:rPr>
          <w:rFonts w:ascii="Times" w:hAnsi="Times"/>
        </w:rPr>
        <w:t>Cambridge University Press</w:t>
      </w:r>
      <w:r w:rsidRPr="007521AE">
        <w:rPr>
          <w:rFonts w:ascii="Times" w:hAnsi="Times"/>
        </w:rPr>
        <w:t>)</w:t>
      </w:r>
    </w:p>
    <w:p w14:paraId="739B7B65" w14:textId="37EDAEA0" w:rsidR="00255CFB" w:rsidRPr="007521AE" w:rsidRDefault="00255CFB" w:rsidP="00255CFB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The Indigenous Inheritance: Critical Antecedents and State-Building in Latin America and So</w:t>
      </w:r>
      <w:r>
        <w:rPr>
          <w:rFonts w:ascii="Times" w:hAnsi="Times"/>
        </w:rPr>
        <w:t>utheast Asia (with Dan Slater) (submitted,</w:t>
      </w:r>
      <w:r w:rsidR="007E6100">
        <w:rPr>
          <w:rFonts w:ascii="Times" w:hAnsi="Times"/>
        </w:rPr>
        <w:t xml:space="preserve"> November</w:t>
      </w:r>
      <w:r>
        <w:rPr>
          <w:rFonts w:ascii="Times" w:hAnsi="Times"/>
        </w:rPr>
        <w:t xml:space="preserve"> 2016)</w:t>
      </w:r>
    </w:p>
    <w:p w14:paraId="034963E3" w14:textId="77777777" w:rsidR="00DD3DBF" w:rsidRPr="007521AE" w:rsidRDefault="00DD3DBF" w:rsidP="00304B1D">
      <w:pPr>
        <w:spacing w:line="220" w:lineRule="atLeast"/>
        <w:ind w:left="360" w:hanging="360"/>
        <w:rPr>
          <w:rFonts w:ascii="Times" w:hAnsi="Times"/>
          <w:b/>
        </w:rPr>
      </w:pPr>
    </w:p>
    <w:p w14:paraId="5DF9CA4F" w14:textId="62A2953E" w:rsidR="000B3FB9" w:rsidRPr="007521AE" w:rsidRDefault="0006356E" w:rsidP="00304B1D">
      <w:pPr>
        <w:spacing w:line="220" w:lineRule="atLeast"/>
        <w:ind w:left="360" w:hanging="360"/>
        <w:rPr>
          <w:rFonts w:ascii="Times" w:hAnsi="Times"/>
          <w:b/>
        </w:rPr>
      </w:pPr>
      <w:r w:rsidRPr="007521AE">
        <w:rPr>
          <w:rFonts w:ascii="Times" w:hAnsi="Times"/>
          <w:b/>
        </w:rPr>
        <w:t>Reviews and other short publications</w:t>
      </w:r>
    </w:p>
    <w:p w14:paraId="5CBA165A" w14:textId="62D96D6B" w:rsidR="00762240" w:rsidRPr="00A84D92" w:rsidRDefault="00762240" w:rsidP="00762240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(forthcoming</w:t>
      </w:r>
      <w:r w:rsidR="008D3F85">
        <w:rPr>
          <w:rFonts w:ascii="Times" w:hAnsi="Times"/>
        </w:rPr>
        <w:t>, 2017</w:t>
      </w:r>
      <w:r>
        <w:rPr>
          <w:rFonts w:ascii="Times" w:hAnsi="Times"/>
        </w:rPr>
        <w:t xml:space="preserve">) Review of Hough &amp; Grier </w:t>
      </w:r>
      <w:r w:rsidRPr="00762240">
        <w:rPr>
          <w:rFonts w:ascii="Times" w:hAnsi="Times"/>
          <w:u w:val="single"/>
        </w:rPr>
        <w:t>The Long Process of Development</w:t>
      </w:r>
      <w:r>
        <w:rPr>
          <w:rFonts w:ascii="Times" w:hAnsi="Times"/>
        </w:rPr>
        <w:t xml:space="preserve"> for </w:t>
      </w:r>
      <w:r>
        <w:rPr>
          <w:rFonts w:ascii="Times" w:hAnsi="Times"/>
          <w:i/>
        </w:rPr>
        <w:t>Journal of Latin American Studies</w:t>
      </w:r>
      <w:r w:rsidR="008D3F85">
        <w:rPr>
          <w:rFonts w:ascii="Times" w:hAnsi="Times"/>
        </w:rPr>
        <w:t xml:space="preserve"> vol.49 #2 (May)</w:t>
      </w:r>
    </w:p>
    <w:p w14:paraId="3AF5CB1C" w14:textId="69F85FB3" w:rsidR="000A6374" w:rsidRDefault="00762240" w:rsidP="00762240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0A6374">
        <w:rPr>
          <w:rFonts w:ascii="Times" w:hAnsi="Times"/>
        </w:rPr>
        <w:t>(</w:t>
      </w:r>
      <w:r w:rsidR="00AD4DE3">
        <w:rPr>
          <w:rFonts w:ascii="Times" w:hAnsi="Times"/>
        </w:rPr>
        <w:t>forthcoming, 2017</w:t>
      </w:r>
      <w:r w:rsidR="000A6374">
        <w:rPr>
          <w:rFonts w:ascii="Times" w:hAnsi="Times"/>
        </w:rPr>
        <w:t xml:space="preserve">) </w:t>
      </w:r>
      <w:r w:rsidR="000A6374" w:rsidRPr="007521AE">
        <w:rPr>
          <w:rFonts w:ascii="Times" w:hAnsi="Times"/>
        </w:rPr>
        <w:t xml:space="preserve">Review of Kurt Weyland’s </w:t>
      </w:r>
      <w:r w:rsidR="000A6374" w:rsidRPr="007521AE">
        <w:rPr>
          <w:rFonts w:ascii="Times" w:hAnsi="Times"/>
          <w:u w:val="single"/>
        </w:rPr>
        <w:t>Making Waves: Democratic Contention in Europe and Latin America</w:t>
      </w:r>
      <w:r w:rsidR="000A6374">
        <w:rPr>
          <w:rFonts w:ascii="Times" w:hAnsi="Times"/>
        </w:rPr>
        <w:t xml:space="preserve"> for</w:t>
      </w:r>
      <w:r w:rsidR="000A6374" w:rsidRPr="007521AE">
        <w:rPr>
          <w:rFonts w:ascii="Times" w:hAnsi="Times"/>
        </w:rPr>
        <w:t xml:space="preserve"> </w:t>
      </w:r>
      <w:r w:rsidR="000A6374" w:rsidRPr="007521AE">
        <w:rPr>
          <w:rFonts w:ascii="Times" w:hAnsi="Times"/>
          <w:i/>
        </w:rPr>
        <w:t>Journal of Latin American Studies</w:t>
      </w:r>
      <w:r w:rsidR="00AD4DE3">
        <w:rPr>
          <w:rFonts w:ascii="Times" w:hAnsi="Times"/>
        </w:rPr>
        <w:t xml:space="preserve"> vol.49 #1 (February)</w:t>
      </w:r>
    </w:p>
    <w:p w14:paraId="0EC8B186" w14:textId="7E49C2DA" w:rsidR="006D2A90" w:rsidRDefault="006D2A90" w:rsidP="006D2A90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(</w:t>
      </w:r>
      <w:r w:rsidR="00546314">
        <w:rPr>
          <w:rFonts w:ascii="Times" w:hAnsi="Times"/>
        </w:rPr>
        <w:t>2016</w:t>
      </w:r>
      <w:r>
        <w:rPr>
          <w:rFonts w:ascii="Times" w:hAnsi="Times"/>
        </w:rPr>
        <w:t xml:space="preserve">) </w:t>
      </w:r>
      <w:r w:rsidRPr="007521AE">
        <w:rPr>
          <w:rFonts w:ascii="Times" w:hAnsi="Times"/>
        </w:rPr>
        <w:t xml:space="preserve">Review of Tasha Fairfield’s </w:t>
      </w:r>
      <w:r w:rsidRPr="007521AE">
        <w:rPr>
          <w:rFonts w:ascii="Times" w:hAnsi="Times"/>
          <w:u w:val="single"/>
        </w:rPr>
        <w:t>Private Wealth and Public Revenue in Latin America</w:t>
      </w:r>
      <w:r w:rsidRPr="007521AE">
        <w:rPr>
          <w:rFonts w:ascii="Times" w:hAnsi="Times"/>
        </w:rPr>
        <w:t xml:space="preserve"> in </w:t>
      </w:r>
      <w:r w:rsidRPr="007521AE">
        <w:rPr>
          <w:rFonts w:ascii="Times" w:hAnsi="Times"/>
          <w:i/>
        </w:rPr>
        <w:t>Perspectives on Politics</w:t>
      </w:r>
      <w:r w:rsidR="00F045FB">
        <w:rPr>
          <w:rFonts w:ascii="Times" w:hAnsi="Times"/>
        </w:rPr>
        <w:t xml:space="preserve"> vol. 14 #2 (June)</w:t>
      </w:r>
      <w:r w:rsidR="006F39B5">
        <w:rPr>
          <w:rFonts w:ascii="Times" w:hAnsi="Times"/>
        </w:rPr>
        <w:t xml:space="preserve"> pp.538</w:t>
      </w:r>
      <w:r w:rsidR="00D4593A">
        <w:rPr>
          <w:rFonts w:ascii="Times" w:hAnsi="Times"/>
        </w:rPr>
        <w:t>-40.</w:t>
      </w:r>
    </w:p>
    <w:p w14:paraId="3F849FE6" w14:textId="13B303FB" w:rsidR="009B5297" w:rsidRPr="007521AE" w:rsidRDefault="00B057F3" w:rsidP="009B5297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</w:t>
      </w:r>
      <w:r w:rsidR="00AB3E50" w:rsidRPr="007521AE">
        <w:rPr>
          <w:rFonts w:ascii="Times" w:hAnsi="Times"/>
        </w:rPr>
        <w:t>2015</w:t>
      </w:r>
      <w:r w:rsidR="009B5297" w:rsidRPr="007521AE">
        <w:rPr>
          <w:rFonts w:ascii="Times" w:hAnsi="Times"/>
        </w:rPr>
        <w:t>) ‘</w:t>
      </w:r>
      <w:r w:rsidR="00DD1391" w:rsidRPr="007521AE">
        <w:rPr>
          <w:rFonts w:ascii="Times" w:hAnsi="Times"/>
        </w:rPr>
        <w:t xml:space="preserve">Surveying </w:t>
      </w:r>
      <w:r w:rsidR="009B5297" w:rsidRPr="007521AE">
        <w:rPr>
          <w:rFonts w:ascii="Times" w:hAnsi="Times"/>
        </w:rPr>
        <w:t>State Capacity’ (with Juan Pablo Luna) (</w:t>
      </w:r>
      <w:r w:rsidR="00AB3E50" w:rsidRPr="007521AE">
        <w:rPr>
          <w:rFonts w:ascii="Times" w:hAnsi="Times"/>
          <w:i/>
        </w:rPr>
        <w:t>LAPOP Insights</w:t>
      </w:r>
      <w:r w:rsidR="00AB3E50" w:rsidRPr="007521AE">
        <w:rPr>
          <w:rFonts w:ascii="Times" w:hAnsi="Times"/>
        </w:rPr>
        <w:t xml:space="preserve"> #119, July</w:t>
      </w:r>
      <w:r w:rsidR="009B5297" w:rsidRPr="007521AE">
        <w:rPr>
          <w:rFonts w:ascii="Times" w:hAnsi="Times"/>
        </w:rPr>
        <w:t>)</w:t>
      </w:r>
    </w:p>
    <w:p w14:paraId="14E49CD3" w14:textId="19A69D93" w:rsidR="007A7D24" w:rsidRPr="007521AE" w:rsidRDefault="00C909F7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</w:t>
      </w:r>
      <w:r w:rsidR="00373A30" w:rsidRPr="007521AE">
        <w:rPr>
          <w:rFonts w:ascii="Times" w:hAnsi="Times"/>
        </w:rPr>
        <w:t>2014</w:t>
      </w:r>
      <w:r w:rsidRPr="007521AE">
        <w:rPr>
          <w:rFonts w:ascii="Times" w:hAnsi="Times"/>
        </w:rPr>
        <w:t>) Review of Aar</w:t>
      </w:r>
      <w:r w:rsidR="007A7D24" w:rsidRPr="007521AE">
        <w:rPr>
          <w:rFonts w:ascii="Times" w:hAnsi="Times"/>
        </w:rPr>
        <w:t xml:space="preserve">on Schneider’s </w:t>
      </w:r>
      <w:r w:rsidR="007A7D24" w:rsidRPr="007521AE">
        <w:rPr>
          <w:rFonts w:ascii="Times" w:hAnsi="Times"/>
          <w:u w:val="single"/>
        </w:rPr>
        <w:t>State Building and Tax Regimes in Central America</w:t>
      </w:r>
      <w:r w:rsidR="007A7D24" w:rsidRPr="007521AE">
        <w:rPr>
          <w:rFonts w:ascii="Times" w:hAnsi="Times"/>
        </w:rPr>
        <w:t xml:space="preserve"> </w:t>
      </w:r>
      <w:r w:rsidR="00D45DB7" w:rsidRPr="007521AE">
        <w:rPr>
          <w:rFonts w:ascii="Times" w:hAnsi="Times"/>
        </w:rPr>
        <w:t xml:space="preserve">in </w:t>
      </w:r>
      <w:r w:rsidR="007A7D24" w:rsidRPr="007521AE">
        <w:rPr>
          <w:rFonts w:ascii="Times" w:hAnsi="Times"/>
          <w:i/>
        </w:rPr>
        <w:t>Journal of Politics</w:t>
      </w:r>
      <w:r w:rsidR="008F7F9F" w:rsidRPr="007521AE">
        <w:rPr>
          <w:rFonts w:ascii="Times" w:hAnsi="Times"/>
        </w:rPr>
        <w:t xml:space="preserve"> vol.76 #2 (April).</w:t>
      </w:r>
    </w:p>
    <w:p w14:paraId="52DC95D7" w14:textId="44A3EA9F" w:rsidR="00530819" w:rsidRPr="007521AE" w:rsidRDefault="004C36B7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(2012</w:t>
      </w:r>
      <w:r w:rsidR="00530819" w:rsidRPr="007521AE">
        <w:rPr>
          <w:rFonts w:ascii="Times" w:hAnsi="Times"/>
        </w:rPr>
        <w:t xml:space="preserve">) Review of Eduardo Dargent’s </w:t>
      </w:r>
      <w:r w:rsidR="008F7F9F" w:rsidRPr="007521AE">
        <w:rPr>
          <w:rFonts w:ascii="Times" w:hAnsi="Times"/>
          <w:u w:val="single"/>
        </w:rPr>
        <w:t>Demócra</w:t>
      </w:r>
      <w:r w:rsidR="00530819" w:rsidRPr="007521AE">
        <w:rPr>
          <w:rFonts w:ascii="Times" w:hAnsi="Times"/>
          <w:u w:val="single"/>
        </w:rPr>
        <w:t>tas Precarios</w:t>
      </w:r>
      <w:r w:rsidR="00530819" w:rsidRPr="007521AE">
        <w:rPr>
          <w:rFonts w:ascii="Times" w:hAnsi="Times"/>
        </w:rPr>
        <w:t xml:space="preserve"> in </w:t>
      </w:r>
      <w:r w:rsidR="00530819" w:rsidRPr="007521AE">
        <w:rPr>
          <w:rFonts w:ascii="Times" w:hAnsi="Times"/>
          <w:i/>
        </w:rPr>
        <w:t>Apuntes</w:t>
      </w:r>
      <w:r w:rsidR="00530819" w:rsidRPr="007521AE">
        <w:rPr>
          <w:rFonts w:ascii="Times" w:hAnsi="Times"/>
        </w:rPr>
        <w:t xml:space="preserve"> (Lima, Peru)</w:t>
      </w:r>
      <w:r w:rsidRPr="007521AE">
        <w:rPr>
          <w:rFonts w:ascii="Times" w:hAnsi="Times"/>
        </w:rPr>
        <w:t xml:space="preserve"> vol.71 pp.256-258.</w:t>
      </w:r>
    </w:p>
    <w:p w14:paraId="52D31276" w14:textId="29A1522A" w:rsidR="000B3FB9" w:rsidRPr="007521AE" w:rsidRDefault="00A10815" w:rsidP="0032567C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(2012) </w:t>
      </w:r>
      <w:r w:rsidR="000B3FB9" w:rsidRPr="007521AE">
        <w:rPr>
          <w:rFonts w:ascii="Times" w:hAnsi="Times"/>
        </w:rPr>
        <w:t xml:space="preserve">‘The Expectations States Create: How State Capacity Shapes the Scope of Politics’ </w:t>
      </w:r>
      <w:r w:rsidR="00762240">
        <w:rPr>
          <w:rFonts w:ascii="Times" w:hAnsi="Times"/>
        </w:rPr>
        <w:t xml:space="preserve">invited </w:t>
      </w:r>
      <w:r w:rsidR="000B3FB9" w:rsidRPr="007521AE">
        <w:rPr>
          <w:rFonts w:ascii="Times" w:hAnsi="Times"/>
        </w:rPr>
        <w:t xml:space="preserve">contribution to a </w:t>
      </w:r>
      <w:r w:rsidR="0002270E" w:rsidRPr="007521AE">
        <w:rPr>
          <w:rFonts w:ascii="Times" w:hAnsi="Times"/>
        </w:rPr>
        <w:t>f</w:t>
      </w:r>
      <w:r w:rsidR="000B3FB9" w:rsidRPr="007521AE">
        <w:rPr>
          <w:rFonts w:ascii="Times" w:hAnsi="Times"/>
        </w:rPr>
        <w:t>orum on ‘Stateness in Latin America’ (</w:t>
      </w:r>
      <w:r w:rsidR="000B3FB9" w:rsidRPr="007521AE">
        <w:rPr>
          <w:rFonts w:ascii="Times" w:hAnsi="Times"/>
          <w:i/>
        </w:rPr>
        <w:t>LASA Forum</w:t>
      </w:r>
      <w:r w:rsidR="000B3FB9" w:rsidRPr="007521AE">
        <w:rPr>
          <w:rFonts w:ascii="Times" w:hAnsi="Times"/>
        </w:rPr>
        <w:t xml:space="preserve"> vol.43 #4, pp.27-29)</w:t>
      </w:r>
      <w:r w:rsidR="00627E04" w:rsidRPr="007521AE">
        <w:rPr>
          <w:rFonts w:ascii="Times" w:hAnsi="Times"/>
        </w:rPr>
        <w:t xml:space="preserve"> </w:t>
      </w:r>
    </w:p>
    <w:p w14:paraId="4AED9356" w14:textId="00E31010" w:rsidR="000B3FB9" w:rsidRPr="007521AE" w:rsidRDefault="00A10815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lastRenderedPageBreak/>
        <w:t xml:space="preserve">(2011) </w:t>
      </w:r>
      <w:r w:rsidR="000B3FB9" w:rsidRPr="007521AE">
        <w:rPr>
          <w:rFonts w:ascii="Times" w:hAnsi="Times"/>
        </w:rPr>
        <w:t xml:space="preserve">Review of Dan Slater’s </w:t>
      </w:r>
      <w:r w:rsidR="000B3FB9" w:rsidRPr="007521AE">
        <w:rPr>
          <w:rFonts w:ascii="Times" w:hAnsi="Times"/>
          <w:u w:val="single"/>
        </w:rPr>
        <w:t>Ordering Power</w:t>
      </w:r>
      <w:r w:rsidR="000B3FB9" w:rsidRPr="007521AE">
        <w:rPr>
          <w:rFonts w:ascii="Times" w:hAnsi="Times"/>
        </w:rPr>
        <w:t xml:space="preserve"> in </w:t>
      </w:r>
      <w:r w:rsidR="000B3FB9" w:rsidRPr="007521AE">
        <w:rPr>
          <w:rFonts w:ascii="Times" w:hAnsi="Times"/>
          <w:i/>
        </w:rPr>
        <w:t>Comparative Political Studies</w:t>
      </w:r>
      <w:r w:rsidR="000B3FB9" w:rsidRPr="007521AE">
        <w:rPr>
          <w:rFonts w:ascii="Times" w:hAnsi="Times"/>
        </w:rPr>
        <w:t xml:space="preserve"> (vol.44 #9, September, pp.1303-1307)</w:t>
      </w:r>
    </w:p>
    <w:p w14:paraId="173A1818" w14:textId="3F53E76C" w:rsidR="000B3FB9" w:rsidRPr="007521AE" w:rsidRDefault="00A10815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(2010) </w:t>
      </w:r>
      <w:r w:rsidR="000B3FB9" w:rsidRPr="007521AE">
        <w:rPr>
          <w:rFonts w:ascii="Times" w:hAnsi="Times"/>
        </w:rPr>
        <w:t xml:space="preserve">‘What to Read on State-Building’ Published Online at </w:t>
      </w:r>
      <w:r w:rsidR="000B3FB9" w:rsidRPr="007521AE">
        <w:rPr>
          <w:rFonts w:ascii="Times" w:hAnsi="Times"/>
          <w:u w:val="single"/>
        </w:rPr>
        <w:t>Foreign Affairs</w:t>
      </w:r>
      <w:r w:rsidR="0065223B" w:rsidRPr="007521AE">
        <w:rPr>
          <w:rFonts w:ascii="Times" w:hAnsi="Times"/>
        </w:rPr>
        <w:t xml:space="preserve"> (February</w:t>
      </w:r>
      <w:r w:rsidR="000B3FB9" w:rsidRPr="007521AE">
        <w:rPr>
          <w:rFonts w:ascii="Times" w:hAnsi="Times"/>
        </w:rPr>
        <w:t>) http://www.foreignaffairs.com/features/readinglists/what-to-read-on-state-building-0</w:t>
      </w:r>
    </w:p>
    <w:p w14:paraId="2ABB1FFF" w14:textId="7198569B" w:rsidR="000B3FB9" w:rsidRPr="007521AE" w:rsidRDefault="00A10815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(2007) </w:t>
      </w:r>
      <w:r w:rsidR="000B3FB9" w:rsidRPr="007521AE">
        <w:rPr>
          <w:rFonts w:ascii="Times" w:hAnsi="Times"/>
        </w:rPr>
        <w:t xml:space="preserve">Review of Richard Snyder’s </w:t>
      </w:r>
      <w:r w:rsidR="000B3FB9" w:rsidRPr="007521AE">
        <w:rPr>
          <w:rFonts w:ascii="Times" w:hAnsi="Times"/>
          <w:u w:val="single"/>
        </w:rPr>
        <w:t>Politics After Neoliberalism</w:t>
      </w:r>
      <w:r w:rsidR="000B3FB9" w:rsidRPr="007521AE">
        <w:rPr>
          <w:rFonts w:ascii="Times" w:hAnsi="Times"/>
        </w:rPr>
        <w:t xml:space="preserve"> in </w:t>
      </w:r>
      <w:r w:rsidR="000B3FB9" w:rsidRPr="007521AE">
        <w:rPr>
          <w:rFonts w:ascii="Times" w:hAnsi="Times"/>
          <w:i/>
        </w:rPr>
        <w:t>Political Studies Review</w:t>
      </w:r>
      <w:r w:rsidR="000B3FB9" w:rsidRPr="007521AE">
        <w:rPr>
          <w:rFonts w:ascii="Times" w:hAnsi="Times"/>
        </w:rPr>
        <w:t xml:space="preserve"> (vol.5 </w:t>
      </w:r>
      <w:r w:rsidR="00A2077E" w:rsidRPr="007521AE">
        <w:rPr>
          <w:rFonts w:ascii="Times" w:hAnsi="Times"/>
        </w:rPr>
        <w:t>#</w:t>
      </w:r>
      <w:r w:rsidR="000B3FB9" w:rsidRPr="007521AE">
        <w:rPr>
          <w:rFonts w:ascii="Times" w:hAnsi="Times"/>
        </w:rPr>
        <w:t xml:space="preserve">3, September, pp.437-8) </w:t>
      </w:r>
    </w:p>
    <w:p w14:paraId="5440BA17" w14:textId="77777777" w:rsidR="00377438" w:rsidRPr="007521AE" w:rsidRDefault="00377438" w:rsidP="00DD3DBF">
      <w:pPr>
        <w:spacing w:line="220" w:lineRule="atLeast"/>
        <w:rPr>
          <w:rFonts w:ascii="Times" w:hAnsi="Times"/>
          <w:b/>
        </w:rPr>
      </w:pPr>
    </w:p>
    <w:p w14:paraId="16C59D80" w14:textId="20B5D4C4" w:rsidR="00A2193C" w:rsidRPr="007521AE" w:rsidRDefault="00BC1A94" w:rsidP="00733BF2">
      <w:pPr>
        <w:spacing w:line="220" w:lineRule="atLeast"/>
        <w:ind w:left="360" w:hanging="360"/>
        <w:rPr>
          <w:rFonts w:ascii="Times" w:hAnsi="Times"/>
          <w:b/>
        </w:rPr>
      </w:pPr>
      <w:r w:rsidRPr="007521AE">
        <w:rPr>
          <w:rFonts w:ascii="Times" w:hAnsi="Times"/>
          <w:b/>
        </w:rPr>
        <w:t>Research in progress</w:t>
      </w:r>
    </w:p>
    <w:p w14:paraId="491AAB17" w14:textId="1F728EFB" w:rsidR="00A2193C" w:rsidRPr="007521AE" w:rsidRDefault="00A2193C" w:rsidP="00D228D8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i/>
        </w:rPr>
        <w:t>Legacies of</w:t>
      </w:r>
      <w:r w:rsidR="00B60AD3" w:rsidRPr="007521AE">
        <w:rPr>
          <w:rFonts w:ascii="Times" w:hAnsi="Times"/>
          <w:i/>
        </w:rPr>
        <w:t xml:space="preserve"> Conflict</w:t>
      </w:r>
      <w:r w:rsidRPr="007521AE">
        <w:rPr>
          <w:rFonts w:ascii="Times" w:hAnsi="Times"/>
          <w:i/>
        </w:rPr>
        <w:t>: The Effects of the Shining Path conflict on Peruvian Politics</w:t>
      </w:r>
      <w:r w:rsidR="00F41ED7" w:rsidRPr="007521AE">
        <w:rPr>
          <w:rFonts w:ascii="Times" w:hAnsi="Times"/>
        </w:rPr>
        <w:t xml:space="preserve"> (book</w:t>
      </w:r>
      <w:r w:rsidR="00D228D8">
        <w:rPr>
          <w:rFonts w:ascii="Times" w:hAnsi="Times"/>
        </w:rPr>
        <w:t xml:space="preserve"> co-edited with Alberto Vergara)</w:t>
      </w:r>
      <w:r w:rsidRPr="007521AE">
        <w:rPr>
          <w:rFonts w:ascii="Times" w:hAnsi="Times"/>
        </w:rPr>
        <w:t xml:space="preserve"> </w:t>
      </w:r>
      <w:r w:rsidR="00D228D8">
        <w:rPr>
          <w:rFonts w:ascii="Times" w:hAnsi="Times"/>
        </w:rPr>
        <w:t>M</w:t>
      </w:r>
      <w:r w:rsidR="00A152CF" w:rsidRPr="007521AE">
        <w:rPr>
          <w:rFonts w:ascii="Times" w:hAnsi="Times"/>
        </w:rPr>
        <w:t>anuscript under advance contract</w:t>
      </w:r>
      <w:r w:rsidR="00035DDE" w:rsidRPr="007521AE">
        <w:rPr>
          <w:rFonts w:ascii="Times" w:hAnsi="Times"/>
        </w:rPr>
        <w:t xml:space="preserve"> with University of Texas Press</w:t>
      </w:r>
      <w:r w:rsidR="00D228D8">
        <w:rPr>
          <w:rFonts w:ascii="Times" w:hAnsi="Times"/>
        </w:rPr>
        <w:t xml:space="preserve"> with scheduled submission spring 2017.</w:t>
      </w:r>
      <w:r w:rsidRPr="007521AE">
        <w:rPr>
          <w:rFonts w:ascii="Times" w:hAnsi="Times"/>
        </w:rPr>
        <w:t xml:space="preserve"> </w:t>
      </w:r>
      <w:r w:rsidR="00D228D8">
        <w:rPr>
          <w:rFonts w:ascii="Times" w:hAnsi="Times"/>
        </w:rPr>
        <w:t>Includes two c</w:t>
      </w:r>
      <w:r w:rsidR="00F4036C">
        <w:rPr>
          <w:rFonts w:ascii="Times" w:hAnsi="Times"/>
        </w:rPr>
        <w:t>o-authored chapters</w:t>
      </w:r>
      <w:r w:rsidR="00D228D8">
        <w:rPr>
          <w:rFonts w:ascii="Times" w:hAnsi="Times"/>
        </w:rPr>
        <w:t>:</w:t>
      </w:r>
      <w:r w:rsidR="00F4036C">
        <w:rPr>
          <w:rFonts w:ascii="Times" w:hAnsi="Times"/>
        </w:rPr>
        <w:t xml:space="preserve"> ‘</w:t>
      </w:r>
      <w:r w:rsidRPr="007521AE">
        <w:rPr>
          <w:rFonts w:ascii="Times" w:hAnsi="Times"/>
        </w:rPr>
        <w:t xml:space="preserve">The Sendero Conflict and </w:t>
      </w:r>
      <w:r w:rsidR="00E27C8F" w:rsidRPr="007521AE">
        <w:rPr>
          <w:rFonts w:ascii="Times" w:hAnsi="Times"/>
        </w:rPr>
        <w:t>the State Coercive Apparatus in Peru</w:t>
      </w:r>
      <w:r w:rsidR="00F4036C">
        <w:rPr>
          <w:rFonts w:ascii="Times" w:hAnsi="Times"/>
        </w:rPr>
        <w:t>’</w:t>
      </w:r>
      <w:r w:rsidRPr="007521AE">
        <w:rPr>
          <w:rFonts w:ascii="Times" w:hAnsi="Times"/>
        </w:rPr>
        <w:t xml:space="preserve"> (with Everett A. Vieira III</w:t>
      </w:r>
      <w:r w:rsidR="00E27C8F" w:rsidRPr="007521AE">
        <w:rPr>
          <w:rFonts w:ascii="Times" w:hAnsi="Times"/>
        </w:rPr>
        <w:t xml:space="preserve"> – graduate student co-author</w:t>
      </w:r>
      <w:r w:rsidR="00402D5E" w:rsidRPr="007521AE">
        <w:rPr>
          <w:rFonts w:ascii="Times" w:hAnsi="Times"/>
        </w:rPr>
        <w:t xml:space="preserve">) </w:t>
      </w:r>
      <w:r w:rsidR="00F4036C">
        <w:rPr>
          <w:rFonts w:ascii="Times" w:hAnsi="Times"/>
        </w:rPr>
        <w:t>and ‘Introduction: Theoretical and Comparative Perspectives’ (with Alberto Vergara)</w:t>
      </w:r>
    </w:p>
    <w:p w14:paraId="67D557C4" w14:textId="7A9D366E" w:rsidR="00DD3DBF" w:rsidRPr="007521AE" w:rsidRDefault="00DD3DBF" w:rsidP="00256671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Models of Shadow Cases i</w:t>
      </w:r>
      <w:r w:rsidR="00E27C8F" w:rsidRPr="007521AE">
        <w:rPr>
          <w:rFonts w:ascii="Times" w:hAnsi="Times"/>
        </w:rPr>
        <w:t>n Comparative Politics (presented at IQMR workshop, June 2015)</w:t>
      </w:r>
    </w:p>
    <w:p w14:paraId="24F7FCBD" w14:textId="40337ABA" w:rsidR="00E27C8F" w:rsidRPr="007521AE" w:rsidRDefault="00E27C8F" w:rsidP="00534C03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Measuring Insurgent Control and its Effects: Evidence from Peru (</w:t>
      </w:r>
      <w:r w:rsidR="00681556" w:rsidRPr="007521AE">
        <w:rPr>
          <w:rFonts w:ascii="Times" w:hAnsi="Times"/>
        </w:rPr>
        <w:t>draft</w:t>
      </w:r>
      <w:r w:rsidRPr="007521AE">
        <w:rPr>
          <w:rFonts w:ascii="Times" w:hAnsi="Times"/>
        </w:rPr>
        <w:t>)</w:t>
      </w:r>
    </w:p>
    <w:p w14:paraId="437B4A6E" w14:textId="5C85942D" w:rsidR="00C4554C" w:rsidRPr="007521AE" w:rsidRDefault="00B51332" w:rsidP="00C4554C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How d</w:t>
      </w:r>
      <w:r w:rsidR="00D07D73">
        <w:rPr>
          <w:rFonts w:ascii="Times" w:hAnsi="Times"/>
        </w:rPr>
        <w:t>o resources affect internal conflict? Evidence from Peru</w:t>
      </w:r>
      <w:r w:rsidR="00C4554C" w:rsidRPr="007521AE">
        <w:rPr>
          <w:rFonts w:ascii="Times" w:hAnsi="Times"/>
        </w:rPr>
        <w:t xml:space="preserve"> (with Angelica Duran-Martínez) (paper </w:t>
      </w:r>
      <w:r w:rsidR="00806632">
        <w:rPr>
          <w:rFonts w:ascii="Times" w:hAnsi="Times"/>
        </w:rPr>
        <w:t xml:space="preserve">presented at </w:t>
      </w:r>
      <w:r w:rsidR="00C4554C" w:rsidRPr="007521AE">
        <w:rPr>
          <w:rFonts w:ascii="Times" w:hAnsi="Times"/>
        </w:rPr>
        <w:t>APSA 2016)</w:t>
      </w:r>
    </w:p>
    <w:p w14:paraId="0598B89F" w14:textId="02561E3A" w:rsidR="000F7C54" w:rsidRDefault="000F7C54" w:rsidP="00534C03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Surveying State Capacity (with Juan Pablo Luna) (draft</w:t>
      </w:r>
      <w:r w:rsidR="009F73A6" w:rsidRPr="007521AE">
        <w:rPr>
          <w:rFonts w:ascii="Times" w:hAnsi="Times"/>
        </w:rPr>
        <w:t xml:space="preserve"> presented at APSA 2015</w:t>
      </w:r>
      <w:r w:rsidR="00C32E45">
        <w:rPr>
          <w:rFonts w:ascii="Times" w:hAnsi="Times"/>
        </w:rPr>
        <w:t>; extension presented at APSA 2016</w:t>
      </w:r>
      <w:r w:rsidRPr="007521AE">
        <w:rPr>
          <w:rFonts w:ascii="Times" w:hAnsi="Times"/>
        </w:rPr>
        <w:t>)</w:t>
      </w:r>
    </w:p>
    <w:p w14:paraId="18E73A9D" w14:textId="3EBF3FB2" w:rsidR="00F772DB" w:rsidRPr="007521AE" w:rsidRDefault="00F772DB" w:rsidP="00534C03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Historical origins, socio-economic conditions, and state capacity: district level variation in Chile and Peru (with Juan Pablo Luna) (survey in progress</w:t>
      </w:r>
      <w:r w:rsidR="0090640E">
        <w:rPr>
          <w:rFonts w:ascii="Times" w:hAnsi="Times"/>
        </w:rPr>
        <w:t>, December 2016</w:t>
      </w:r>
      <w:r>
        <w:rPr>
          <w:rFonts w:ascii="Times" w:hAnsi="Times"/>
        </w:rPr>
        <w:t>)</w:t>
      </w:r>
    </w:p>
    <w:p w14:paraId="7C3E1DE8" w14:textId="760E4889" w:rsidR="00256671" w:rsidRDefault="00256671" w:rsidP="00E27C8F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i/>
        </w:rPr>
        <w:t>Why State Strength and Weakness Persist</w:t>
      </w:r>
      <w:r w:rsidRPr="007521AE">
        <w:rPr>
          <w:rFonts w:ascii="Times" w:hAnsi="Times"/>
        </w:rPr>
        <w:t xml:space="preserve"> (book manuscript in progress –five chapters drafted)</w:t>
      </w:r>
    </w:p>
    <w:p w14:paraId="43A2620D" w14:textId="77777777" w:rsidR="00534C03" w:rsidRPr="007521AE" w:rsidRDefault="00534C03" w:rsidP="00304B1D">
      <w:pPr>
        <w:spacing w:line="220" w:lineRule="atLeast"/>
        <w:ind w:left="360" w:hanging="360"/>
        <w:rPr>
          <w:rFonts w:ascii="Times" w:hAnsi="Times"/>
        </w:rPr>
      </w:pPr>
    </w:p>
    <w:p w14:paraId="5FCAC91B" w14:textId="0A973A22" w:rsidR="0012675A" w:rsidRPr="007521AE" w:rsidRDefault="0006356E" w:rsidP="00A82117">
      <w:pPr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t>Conference Presentations and Invited Talks</w:t>
      </w:r>
    </w:p>
    <w:p w14:paraId="5574ACE6" w14:textId="28E48B4E" w:rsidR="000176FE" w:rsidRPr="007521AE" w:rsidRDefault="0012675A" w:rsidP="00A97510">
      <w:pPr>
        <w:spacing w:line="220" w:lineRule="atLeast"/>
        <w:ind w:left="360" w:hanging="360"/>
        <w:rPr>
          <w:rFonts w:ascii="Times" w:hAnsi="Times"/>
          <w:u w:val="single"/>
        </w:rPr>
      </w:pPr>
      <w:r w:rsidRPr="007521AE">
        <w:rPr>
          <w:rFonts w:ascii="Times" w:hAnsi="Times"/>
          <w:u w:val="single"/>
        </w:rPr>
        <w:t>Invited Talks:</w:t>
      </w:r>
    </w:p>
    <w:p w14:paraId="7B81869A" w14:textId="1BDEAF48" w:rsidR="009238F4" w:rsidRDefault="009238F4" w:rsidP="007F776C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MIT, Comparative Politics Speaker Series (scheduled,</w:t>
      </w:r>
      <w:r w:rsidR="004818CA">
        <w:rPr>
          <w:rFonts w:ascii="Times" w:hAnsi="Times"/>
        </w:rPr>
        <w:t xml:space="preserve"> March</w:t>
      </w:r>
      <w:r>
        <w:rPr>
          <w:rFonts w:ascii="Times" w:hAnsi="Times"/>
        </w:rPr>
        <w:t xml:space="preserve"> 2017)</w:t>
      </w:r>
    </w:p>
    <w:p w14:paraId="69DA0922" w14:textId="62ECDDD6" w:rsidR="00E014AC" w:rsidRDefault="00E014AC" w:rsidP="007F776C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Yale University, Latin American Studies Speaker Series (scheduled,</w:t>
      </w:r>
      <w:r w:rsidR="00D84A34">
        <w:rPr>
          <w:rFonts w:ascii="Times" w:hAnsi="Times"/>
        </w:rPr>
        <w:t xml:space="preserve"> February 2017</w:t>
      </w:r>
      <w:r>
        <w:rPr>
          <w:rFonts w:ascii="Times" w:hAnsi="Times"/>
        </w:rPr>
        <w:t>)</w:t>
      </w:r>
    </w:p>
    <w:p w14:paraId="705D603C" w14:textId="10888334" w:rsidR="007F776C" w:rsidRPr="007521AE" w:rsidRDefault="007F776C" w:rsidP="007F776C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Pontificia Universidad Católica del Perú, </w:t>
      </w:r>
      <w:r>
        <w:rPr>
          <w:rFonts w:ascii="Times" w:hAnsi="Times"/>
        </w:rPr>
        <w:t>Department of Social Sciences</w:t>
      </w:r>
      <w:r w:rsidRPr="007521AE">
        <w:rPr>
          <w:rFonts w:ascii="Times" w:hAnsi="Times"/>
        </w:rPr>
        <w:t xml:space="preserve">, </w:t>
      </w:r>
      <w:r>
        <w:rPr>
          <w:rFonts w:ascii="Times" w:hAnsi="Times"/>
        </w:rPr>
        <w:t>August 2016 (</w:t>
      </w:r>
      <w:r w:rsidR="00FD0479">
        <w:rPr>
          <w:rFonts w:ascii="Times" w:hAnsi="Times"/>
        </w:rPr>
        <w:t>two talks</w:t>
      </w:r>
      <w:r>
        <w:rPr>
          <w:rFonts w:ascii="Times" w:hAnsi="Times"/>
        </w:rPr>
        <w:t>)</w:t>
      </w:r>
    </w:p>
    <w:p w14:paraId="4CC78707" w14:textId="75F328E1" w:rsidR="001C071D" w:rsidRPr="007521AE" w:rsidRDefault="001C071D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UW-Madison Workshop on History and P</w:t>
      </w:r>
      <w:r w:rsidR="00D228D8">
        <w:rPr>
          <w:rFonts w:ascii="Times" w:hAnsi="Times"/>
        </w:rPr>
        <w:t>olitics (via Skype) April 2016</w:t>
      </w:r>
    </w:p>
    <w:p w14:paraId="7D28E3AD" w14:textId="19E2EF29" w:rsidR="003D4EDF" w:rsidRPr="007521AE" w:rsidRDefault="00777852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University of Pennsylvania,</w:t>
      </w:r>
      <w:r w:rsidR="00D228D8">
        <w:rPr>
          <w:rFonts w:ascii="Times" w:hAnsi="Times"/>
        </w:rPr>
        <w:t xml:space="preserve"> Comparative Politics Workshop, </w:t>
      </w:r>
      <w:r w:rsidR="00065759" w:rsidRPr="007521AE">
        <w:rPr>
          <w:rFonts w:ascii="Times" w:hAnsi="Times"/>
        </w:rPr>
        <w:t>November 2015</w:t>
      </w:r>
      <w:r w:rsidR="003D4EDF" w:rsidRPr="007521AE">
        <w:rPr>
          <w:rFonts w:ascii="Times" w:hAnsi="Times"/>
        </w:rPr>
        <w:t xml:space="preserve"> </w:t>
      </w:r>
    </w:p>
    <w:p w14:paraId="0BF1AD12" w14:textId="01A9CB65" w:rsidR="00642F7D" w:rsidRPr="007521AE" w:rsidRDefault="00642F7D" w:rsidP="008A7737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Princeton University, Qualitative </w:t>
      </w:r>
      <w:r w:rsidR="00D228D8">
        <w:rPr>
          <w:rFonts w:ascii="Times" w:hAnsi="Times"/>
        </w:rPr>
        <w:t>Research Seminar, November 2015</w:t>
      </w:r>
    </w:p>
    <w:p w14:paraId="3A6EB909" w14:textId="40FB0524" w:rsidR="00A35646" w:rsidRPr="007521AE" w:rsidRDefault="00A35646" w:rsidP="008A7737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Vanderbilt University, LAPOP Working Group (via Skype)</w:t>
      </w:r>
      <w:r w:rsidR="0097573E" w:rsidRPr="007521AE">
        <w:rPr>
          <w:rFonts w:ascii="Times" w:hAnsi="Times"/>
        </w:rPr>
        <w:t>, January 2015</w:t>
      </w:r>
    </w:p>
    <w:p w14:paraId="157B4B33" w14:textId="0A7FB864" w:rsidR="008A7737" w:rsidRPr="007521AE" w:rsidRDefault="008A7737" w:rsidP="008A7737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Trinity College, </w:t>
      </w:r>
      <w:r w:rsidR="00D3141F" w:rsidRPr="007521AE">
        <w:rPr>
          <w:rFonts w:ascii="Times" w:hAnsi="Times"/>
        </w:rPr>
        <w:t xml:space="preserve">Department of Political Science, </w:t>
      </w:r>
      <w:r w:rsidRPr="007521AE">
        <w:rPr>
          <w:rFonts w:ascii="Times" w:hAnsi="Times"/>
        </w:rPr>
        <w:t>October 2014</w:t>
      </w:r>
    </w:p>
    <w:p w14:paraId="2219BA11" w14:textId="68318E91" w:rsidR="00A97510" w:rsidRPr="007521AE" w:rsidRDefault="00A97510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Asociaci</w:t>
      </w:r>
      <w:r w:rsidR="00880094" w:rsidRPr="007521AE">
        <w:rPr>
          <w:rFonts w:ascii="Times" w:hAnsi="Times"/>
        </w:rPr>
        <w:t xml:space="preserve">ón Chilena de Ciencia Política </w:t>
      </w:r>
      <w:r w:rsidRPr="007521AE">
        <w:rPr>
          <w:rFonts w:ascii="Times" w:hAnsi="Times"/>
        </w:rPr>
        <w:t>(keynote address)</w:t>
      </w:r>
      <w:r w:rsidR="00880094" w:rsidRPr="007521AE">
        <w:rPr>
          <w:rFonts w:ascii="Times" w:hAnsi="Times"/>
        </w:rPr>
        <w:t>, October 2014</w:t>
      </w:r>
    </w:p>
    <w:p w14:paraId="62FC3D37" w14:textId="5003D878" w:rsidR="000F3F2C" w:rsidRPr="007521AE" w:rsidRDefault="000F3F2C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University of New Mexico, D</w:t>
      </w:r>
      <w:r w:rsidR="00CA1779" w:rsidRPr="007521AE">
        <w:rPr>
          <w:rFonts w:ascii="Times" w:hAnsi="Times"/>
        </w:rPr>
        <w:t>epartment of Political Science, April 2014</w:t>
      </w:r>
    </w:p>
    <w:p w14:paraId="3C158E67" w14:textId="4828D6DE" w:rsidR="000F3F2C" w:rsidRPr="007521AE" w:rsidRDefault="000F3F2C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The College of New Jersey, D</w:t>
      </w:r>
      <w:r w:rsidR="004B7B4E" w:rsidRPr="007521AE">
        <w:rPr>
          <w:rFonts w:ascii="Times" w:hAnsi="Times"/>
        </w:rPr>
        <w:t xml:space="preserve">epartment of Political Science, </w:t>
      </w:r>
      <w:r w:rsidRPr="007521AE">
        <w:rPr>
          <w:rFonts w:ascii="Times" w:hAnsi="Times"/>
        </w:rPr>
        <w:t>Feb</w:t>
      </w:r>
      <w:r w:rsidR="000661DC" w:rsidRPr="007521AE">
        <w:rPr>
          <w:rFonts w:ascii="Times" w:hAnsi="Times"/>
        </w:rPr>
        <w:t>ruary</w:t>
      </w:r>
      <w:r w:rsidR="004B7B4E" w:rsidRPr="007521AE">
        <w:rPr>
          <w:rFonts w:ascii="Times" w:hAnsi="Times"/>
        </w:rPr>
        <w:t xml:space="preserve"> 2014</w:t>
      </w:r>
    </w:p>
    <w:p w14:paraId="0F8E6BDA" w14:textId="275141AC" w:rsidR="00ED3D27" w:rsidRPr="007521AE" w:rsidRDefault="000661DC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Stanford University, CDDRL, </w:t>
      </w:r>
      <w:r w:rsidR="007A7D24" w:rsidRPr="007521AE">
        <w:rPr>
          <w:rFonts w:ascii="Times" w:hAnsi="Times"/>
        </w:rPr>
        <w:t>Feb</w:t>
      </w:r>
      <w:r w:rsidRPr="007521AE">
        <w:rPr>
          <w:rFonts w:ascii="Times" w:hAnsi="Times"/>
        </w:rPr>
        <w:t>ruary</w:t>
      </w:r>
      <w:r w:rsidR="007A7D24" w:rsidRPr="007521AE">
        <w:rPr>
          <w:rFonts w:ascii="Times" w:hAnsi="Times"/>
        </w:rPr>
        <w:t xml:space="preserve"> 2014</w:t>
      </w:r>
    </w:p>
    <w:p w14:paraId="6DD22823" w14:textId="010CC4A6" w:rsidR="00D20BA1" w:rsidRPr="007521AE" w:rsidRDefault="00794169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Pontificia </w:t>
      </w:r>
      <w:r w:rsidR="00531699" w:rsidRPr="007521AE">
        <w:rPr>
          <w:rFonts w:ascii="Times" w:hAnsi="Times"/>
        </w:rPr>
        <w:t>Universidad Católica de Chile,</w:t>
      </w:r>
      <w:r w:rsidR="000661DC" w:rsidRPr="007521AE">
        <w:rPr>
          <w:rFonts w:ascii="Times" w:hAnsi="Times"/>
        </w:rPr>
        <w:t xml:space="preserve"> Instituto de Ciencia Política,</w:t>
      </w:r>
      <w:r w:rsidR="00531699" w:rsidRPr="007521AE">
        <w:rPr>
          <w:rFonts w:ascii="Times" w:hAnsi="Times"/>
        </w:rPr>
        <w:t xml:space="preserve"> December 2013</w:t>
      </w:r>
    </w:p>
    <w:p w14:paraId="580E7B04" w14:textId="047FDA2D" w:rsidR="00777852" w:rsidRPr="007521AE" w:rsidRDefault="003D4EDF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Pontificia </w:t>
      </w:r>
      <w:r w:rsidR="00DB033D" w:rsidRPr="007521AE">
        <w:rPr>
          <w:rFonts w:ascii="Times" w:hAnsi="Times"/>
        </w:rPr>
        <w:t>Universidad Católica de</w:t>
      </w:r>
      <w:r w:rsidR="00D32956" w:rsidRPr="007521AE">
        <w:rPr>
          <w:rFonts w:ascii="Times" w:hAnsi="Times"/>
        </w:rPr>
        <w:t>l</w:t>
      </w:r>
      <w:r w:rsidR="00DB033D" w:rsidRPr="007521AE">
        <w:rPr>
          <w:rFonts w:ascii="Times" w:hAnsi="Times"/>
        </w:rPr>
        <w:t xml:space="preserve"> Perú</w:t>
      </w:r>
      <w:r w:rsidR="00530819" w:rsidRPr="007521AE">
        <w:rPr>
          <w:rFonts w:ascii="Times" w:hAnsi="Times"/>
        </w:rPr>
        <w:t>, School of Government</w:t>
      </w:r>
      <w:r w:rsidR="004B7218" w:rsidRPr="007521AE">
        <w:rPr>
          <w:rFonts w:ascii="Times" w:hAnsi="Times"/>
        </w:rPr>
        <w:t xml:space="preserve">, </w:t>
      </w:r>
      <w:r w:rsidR="006F3A98" w:rsidRPr="007521AE">
        <w:rPr>
          <w:rFonts w:ascii="Times" w:hAnsi="Times"/>
        </w:rPr>
        <w:t>April</w:t>
      </w:r>
      <w:r w:rsidR="006971FF" w:rsidRPr="007521AE">
        <w:rPr>
          <w:rFonts w:ascii="Times" w:hAnsi="Times"/>
        </w:rPr>
        <w:t xml:space="preserve"> 2013</w:t>
      </w:r>
      <w:r w:rsidR="00CC44B1" w:rsidRPr="007521AE">
        <w:rPr>
          <w:rFonts w:ascii="Times" w:hAnsi="Times"/>
        </w:rPr>
        <w:t xml:space="preserve">  </w:t>
      </w:r>
    </w:p>
    <w:p w14:paraId="08B30372" w14:textId="136BB24E" w:rsidR="005F1144" w:rsidRPr="007521AE" w:rsidRDefault="005F1144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Harvard University, David Rockefeller Center for Latin American Studies, November 2012</w:t>
      </w:r>
    </w:p>
    <w:p w14:paraId="5697D4A6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Brown University, Center for Latin American an</w:t>
      </w:r>
      <w:r w:rsidR="00645228" w:rsidRPr="007521AE">
        <w:rPr>
          <w:rFonts w:ascii="Times" w:hAnsi="Times"/>
        </w:rPr>
        <w:t>d Caribbean Studies, March 2012</w:t>
      </w:r>
    </w:p>
    <w:p w14:paraId="19C5D2E7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University of Michigan, Center for Latin American and Caribbean Studies, November 2011</w:t>
      </w:r>
    </w:p>
    <w:p w14:paraId="55389F4A" w14:textId="18305481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SUNY Stonybrook</w:t>
      </w:r>
      <w:r w:rsidR="00354892" w:rsidRPr="007521AE">
        <w:rPr>
          <w:rFonts w:ascii="Times" w:hAnsi="Times"/>
        </w:rPr>
        <w:t>,</w:t>
      </w:r>
      <w:r w:rsidRPr="007521AE">
        <w:rPr>
          <w:rFonts w:ascii="Times" w:hAnsi="Times"/>
        </w:rPr>
        <w:t xml:space="preserve"> Initiative in Historical Social Sciences, October 2011</w:t>
      </w:r>
    </w:p>
    <w:p w14:paraId="7843BCA3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Oxford University, St. Antony’s College, March 2011</w:t>
      </w:r>
    </w:p>
    <w:p w14:paraId="59A8A27D" w14:textId="2DCC8AFD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lastRenderedPageBreak/>
        <w:t xml:space="preserve">Dartmouth College, </w:t>
      </w:r>
      <w:r w:rsidR="006F3A98" w:rsidRPr="007521AE">
        <w:rPr>
          <w:rFonts w:ascii="Times" w:hAnsi="Times"/>
        </w:rPr>
        <w:t xml:space="preserve">Dickey Center for International Understanding, </w:t>
      </w:r>
      <w:r w:rsidRPr="007521AE">
        <w:rPr>
          <w:rFonts w:ascii="Times" w:hAnsi="Times"/>
        </w:rPr>
        <w:t>January 2009</w:t>
      </w:r>
    </w:p>
    <w:p w14:paraId="356E7731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Princeton University, Program in Latin American Studies, September 2008</w:t>
      </w:r>
    </w:p>
    <w:p w14:paraId="36AE719F" w14:textId="4818A7F6" w:rsidR="00732AFB" w:rsidRPr="007521AE" w:rsidRDefault="0012675A" w:rsidP="00167054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Columbia University, Department of Political Science, February 2008</w:t>
      </w:r>
    </w:p>
    <w:p w14:paraId="166A7BD7" w14:textId="77777777" w:rsidR="00CD5730" w:rsidRPr="007521AE" w:rsidRDefault="00CD5730" w:rsidP="009238F4">
      <w:pPr>
        <w:spacing w:line="220" w:lineRule="atLeast"/>
        <w:rPr>
          <w:rFonts w:ascii="Times" w:hAnsi="Times"/>
        </w:rPr>
      </w:pPr>
    </w:p>
    <w:p w14:paraId="74D90F0F" w14:textId="7D87777B" w:rsidR="0012675A" w:rsidRPr="007521AE" w:rsidRDefault="00236722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u w:val="single"/>
        </w:rPr>
        <w:t xml:space="preserve">Invited </w:t>
      </w:r>
      <w:r w:rsidR="00676273" w:rsidRPr="007521AE">
        <w:rPr>
          <w:rFonts w:ascii="Times" w:hAnsi="Times"/>
          <w:u w:val="single"/>
        </w:rPr>
        <w:t>Conference</w:t>
      </w:r>
      <w:r w:rsidR="005D31EE" w:rsidRPr="007521AE">
        <w:rPr>
          <w:rFonts w:ascii="Times" w:hAnsi="Times"/>
          <w:u w:val="single"/>
        </w:rPr>
        <w:t xml:space="preserve"> Participation</w:t>
      </w:r>
      <w:r w:rsidR="0012675A" w:rsidRPr="007521AE">
        <w:rPr>
          <w:rFonts w:ascii="Times" w:hAnsi="Times"/>
          <w:u w:val="single"/>
        </w:rPr>
        <w:t>:</w:t>
      </w:r>
      <w:r w:rsidR="00A82117" w:rsidRPr="007521AE">
        <w:rPr>
          <w:rFonts w:ascii="Times" w:hAnsi="Times"/>
        </w:rPr>
        <w:t xml:space="preserve"> (paper presented unless other role specified)</w:t>
      </w:r>
    </w:p>
    <w:p w14:paraId="3CD246A6" w14:textId="7176CD1F" w:rsidR="00806632" w:rsidRPr="00806632" w:rsidRDefault="00806632" w:rsidP="00304B1D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Discussant, Trinity College CT, book conference on Reo Matsuzaki’s </w:t>
      </w:r>
      <w:r>
        <w:rPr>
          <w:rFonts w:ascii="Times" w:hAnsi="Times"/>
          <w:i/>
        </w:rPr>
        <w:t>Brokering the State</w:t>
      </w:r>
      <w:r>
        <w:rPr>
          <w:rFonts w:ascii="Times" w:hAnsi="Times"/>
        </w:rPr>
        <w:t xml:space="preserve"> (</w:t>
      </w:r>
      <w:r w:rsidR="00EB0D15">
        <w:rPr>
          <w:rFonts w:ascii="Times" w:hAnsi="Times"/>
        </w:rPr>
        <w:t xml:space="preserve">scheduled, March </w:t>
      </w:r>
      <w:r>
        <w:rPr>
          <w:rFonts w:ascii="Times" w:hAnsi="Times"/>
        </w:rPr>
        <w:t>2017)</w:t>
      </w:r>
    </w:p>
    <w:p w14:paraId="79CD8E3E" w14:textId="3B26E37A" w:rsidR="00DF5B22" w:rsidRDefault="00DF5B22" w:rsidP="00304B1D">
      <w:pPr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Discussant, Southwest Work</w:t>
      </w:r>
      <w:r w:rsidR="00D228D8">
        <w:rPr>
          <w:rFonts w:ascii="Times" w:hAnsi="Times"/>
        </w:rPr>
        <w:t>shop on Mixed Methods Research, October 2016</w:t>
      </w:r>
    </w:p>
    <w:p w14:paraId="2B4FBDC8" w14:textId="5DF19E1A" w:rsidR="007F776C" w:rsidRDefault="007F776C" w:rsidP="007F776C">
      <w:pPr>
        <w:spacing w:line="220" w:lineRule="atLeast"/>
        <w:ind w:left="360" w:hanging="360"/>
      </w:pPr>
      <w:r>
        <w:rPr>
          <w:rFonts w:ascii="Times" w:hAnsi="Times"/>
        </w:rPr>
        <w:t xml:space="preserve">Discussant, </w:t>
      </w:r>
      <w:r w:rsidRPr="007521AE">
        <w:rPr>
          <w:rFonts w:ascii="Times" w:hAnsi="Times"/>
        </w:rPr>
        <w:t>Pontificia Universidad Católica del Perú</w:t>
      </w:r>
      <w:r>
        <w:rPr>
          <w:rFonts w:ascii="Times" w:hAnsi="Times"/>
        </w:rPr>
        <w:t>, book conference on Dargent et al</w:t>
      </w:r>
      <w:r w:rsidR="00CD573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Pr="000B6973">
        <w:rPr>
          <w:i/>
        </w:rPr>
        <w:t>R</w:t>
      </w:r>
      <w:r w:rsidRPr="00377438">
        <w:rPr>
          <w:i/>
        </w:rPr>
        <w:t>esource Booms and Instituti</w:t>
      </w:r>
      <w:r w:rsidR="00377438" w:rsidRPr="00377438">
        <w:rPr>
          <w:i/>
        </w:rPr>
        <w:t>onal Pathways: The Case of Peru</w:t>
      </w:r>
      <w:r w:rsidR="00D228D8">
        <w:t>,</w:t>
      </w:r>
      <w:r w:rsidRPr="00377438">
        <w:rPr>
          <w:i/>
        </w:rPr>
        <w:t xml:space="preserve"> </w:t>
      </w:r>
      <w:r w:rsidR="00D228D8">
        <w:t>August 2016</w:t>
      </w:r>
    </w:p>
    <w:p w14:paraId="5CBA8F11" w14:textId="2D306CA9" w:rsidR="008A63C6" w:rsidRPr="007F776C" w:rsidRDefault="00DF5B22" w:rsidP="007F776C">
      <w:pPr>
        <w:spacing w:line="220" w:lineRule="atLeast"/>
        <w:ind w:left="360" w:hanging="360"/>
      </w:pPr>
      <w:r>
        <w:rPr>
          <w:rFonts w:ascii="Times" w:hAnsi="Times"/>
        </w:rPr>
        <w:t xml:space="preserve">Discussant, </w:t>
      </w:r>
      <w:r w:rsidR="008A63C6" w:rsidRPr="007521AE">
        <w:rPr>
          <w:rFonts w:ascii="Times" w:hAnsi="Times"/>
        </w:rPr>
        <w:t>Harvard University Weatherhead Center for International Affairs, Conference on Instituti</w:t>
      </w:r>
      <w:r w:rsidR="001D1891" w:rsidRPr="007521AE">
        <w:rPr>
          <w:rFonts w:ascii="Times" w:hAnsi="Times"/>
        </w:rPr>
        <w:t>onal Weakness in Latin America</w:t>
      </w:r>
      <w:r w:rsidR="00A318F6">
        <w:rPr>
          <w:rFonts w:ascii="Times" w:hAnsi="Times"/>
        </w:rPr>
        <w:t>,</w:t>
      </w:r>
      <w:r w:rsidR="001D1891" w:rsidRPr="007521AE">
        <w:rPr>
          <w:rFonts w:ascii="Times" w:hAnsi="Times"/>
        </w:rPr>
        <w:t xml:space="preserve"> May 2016</w:t>
      </w:r>
    </w:p>
    <w:p w14:paraId="69198B21" w14:textId="20B3A106" w:rsidR="009C5F9B" w:rsidRPr="007521AE" w:rsidRDefault="009C5F9B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IQMR Authors’ Workshop, Syracuse University, June 2015 </w:t>
      </w:r>
    </w:p>
    <w:p w14:paraId="183B1184" w14:textId="6B717982" w:rsidR="006B4850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6B4850" w:rsidRPr="007521AE">
        <w:rPr>
          <w:rFonts w:ascii="Times" w:hAnsi="Times"/>
        </w:rPr>
        <w:t xml:space="preserve">The Society of Fellows, Harvard University, book conference on Alisha Holland’s </w:t>
      </w:r>
      <w:r w:rsidR="006B4850" w:rsidRPr="007521AE">
        <w:rPr>
          <w:rFonts w:ascii="Times" w:hAnsi="Times"/>
          <w:i/>
        </w:rPr>
        <w:t>Forbearance as Redistribution: The Informal Welfare State</w:t>
      </w:r>
      <w:r w:rsidR="006B4850" w:rsidRPr="007521AE">
        <w:rPr>
          <w:rFonts w:ascii="Times" w:hAnsi="Times"/>
        </w:rPr>
        <w:t xml:space="preserve">, March 2015 </w:t>
      </w:r>
    </w:p>
    <w:p w14:paraId="10DF99DC" w14:textId="5C2FA262" w:rsidR="002063F3" w:rsidRPr="007521AE" w:rsidRDefault="002063F3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Political Instability Task Force Winter Conference, February 2015 </w:t>
      </w:r>
    </w:p>
    <w:p w14:paraId="3D619074" w14:textId="6DB98728" w:rsidR="00A41BEE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BE2ED5" w:rsidRPr="007521AE">
        <w:rPr>
          <w:rFonts w:ascii="Times" w:hAnsi="Times"/>
        </w:rPr>
        <w:t>DRCLAS</w:t>
      </w:r>
      <w:r w:rsidR="00FA606C" w:rsidRPr="007521AE">
        <w:rPr>
          <w:rFonts w:ascii="Times" w:hAnsi="Times"/>
        </w:rPr>
        <w:t>,</w:t>
      </w:r>
      <w:r w:rsidR="00BE2ED5" w:rsidRPr="007521AE">
        <w:rPr>
          <w:rFonts w:ascii="Times" w:hAnsi="Times"/>
        </w:rPr>
        <w:t xml:space="preserve"> Harvard </w:t>
      </w:r>
      <w:r w:rsidR="00FA606C" w:rsidRPr="007521AE">
        <w:rPr>
          <w:rFonts w:ascii="Times" w:hAnsi="Times"/>
        </w:rPr>
        <w:t xml:space="preserve">University, </w:t>
      </w:r>
      <w:r w:rsidR="00BE2ED5" w:rsidRPr="007521AE">
        <w:rPr>
          <w:rFonts w:ascii="Times" w:hAnsi="Times"/>
        </w:rPr>
        <w:t>b</w:t>
      </w:r>
      <w:r w:rsidR="00A41BEE" w:rsidRPr="007521AE">
        <w:rPr>
          <w:rFonts w:ascii="Times" w:hAnsi="Times"/>
        </w:rPr>
        <w:t xml:space="preserve">ook conference on Alberto Vergara’s </w:t>
      </w:r>
      <w:r w:rsidR="00A41BEE" w:rsidRPr="007521AE">
        <w:rPr>
          <w:rFonts w:ascii="Times" w:hAnsi="Times"/>
          <w:i/>
        </w:rPr>
        <w:t>Conflicto Regional en Bolivia y Perú: Un Análisis Histórico Comparado</w:t>
      </w:r>
      <w:r w:rsidR="007025E2" w:rsidRPr="007521AE">
        <w:rPr>
          <w:rFonts w:ascii="Times" w:hAnsi="Times"/>
        </w:rPr>
        <w:t>, March 2014</w:t>
      </w:r>
      <w:r w:rsidR="00A82117" w:rsidRPr="007521AE">
        <w:rPr>
          <w:rFonts w:ascii="Times" w:hAnsi="Times"/>
        </w:rPr>
        <w:t xml:space="preserve"> </w:t>
      </w:r>
    </w:p>
    <w:p w14:paraId="21F4847F" w14:textId="6C1B25D7" w:rsidR="006971FF" w:rsidRPr="007521AE" w:rsidRDefault="006971FF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Harvard Academy</w:t>
      </w:r>
      <w:r w:rsidR="00CC44B1" w:rsidRPr="007521AE">
        <w:rPr>
          <w:rFonts w:ascii="Times" w:hAnsi="Times"/>
        </w:rPr>
        <w:t xml:space="preserve"> </w:t>
      </w:r>
      <w:r w:rsidR="00FA606C" w:rsidRPr="007521AE">
        <w:rPr>
          <w:rFonts w:ascii="Times" w:hAnsi="Times"/>
        </w:rPr>
        <w:t>for International and Area Studies</w:t>
      </w:r>
      <w:r w:rsidR="004B1139" w:rsidRPr="007521AE">
        <w:rPr>
          <w:rFonts w:ascii="Times" w:hAnsi="Times"/>
        </w:rPr>
        <w:t>,</w:t>
      </w:r>
      <w:r w:rsidR="00FA606C" w:rsidRPr="007521AE">
        <w:rPr>
          <w:rFonts w:ascii="Times" w:hAnsi="Times"/>
        </w:rPr>
        <w:t xml:space="preserve"> </w:t>
      </w:r>
      <w:r w:rsidRPr="007521AE">
        <w:rPr>
          <w:rFonts w:ascii="Times" w:hAnsi="Times"/>
        </w:rPr>
        <w:t>conference on Su</w:t>
      </w:r>
      <w:r w:rsidR="007025E2" w:rsidRPr="007521AE">
        <w:rPr>
          <w:rFonts w:ascii="Times" w:hAnsi="Times"/>
        </w:rPr>
        <w:t>bnational Comparative Analysis</w:t>
      </w:r>
      <w:r w:rsidR="00BE2ED5" w:rsidRPr="007521AE">
        <w:rPr>
          <w:rFonts w:ascii="Times" w:hAnsi="Times"/>
        </w:rPr>
        <w:t>,</w:t>
      </w:r>
      <w:r w:rsidR="007025E2" w:rsidRPr="007521AE">
        <w:rPr>
          <w:rFonts w:ascii="Times" w:hAnsi="Times"/>
        </w:rPr>
        <w:t xml:space="preserve"> March 2014</w:t>
      </w:r>
      <w:r w:rsidR="00A82117" w:rsidRPr="007521AE">
        <w:rPr>
          <w:rFonts w:ascii="Times" w:hAnsi="Times"/>
        </w:rPr>
        <w:t xml:space="preserve"> </w:t>
      </w:r>
    </w:p>
    <w:p w14:paraId="2EBFBCDD" w14:textId="469766A9" w:rsidR="00627BAA" w:rsidRPr="007521AE" w:rsidRDefault="00A82117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Stanford</w:t>
      </w:r>
      <w:r w:rsidR="00CC44B1" w:rsidRPr="007521AE">
        <w:rPr>
          <w:rFonts w:ascii="Times" w:hAnsi="Times"/>
        </w:rPr>
        <w:t xml:space="preserve"> </w:t>
      </w:r>
      <w:r w:rsidRPr="007521AE">
        <w:rPr>
          <w:rFonts w:ascii="Times" w:hAnsi="Times"/>
        </w:rPr>
        <w:t xml:space="preserve">Governance Project </w:t>
      </w:r>
      <w:r w:rsidR="00BE2ED5" w:rsidRPr="007521AE">
        <w:rPr>
          <w:rFonts w:ascii="Times" w:hAnsi="Times"/>
        </w:rPr>
        <w:t>w</w:t>
      </w:r>
      <w:r w:rsidR="00627BAA" w:rsidRPr="007521AE">
        <w:rPr>
          <w:rFonts w:ascii="Times" w:hAnsi="Times"/>
        </w:rPr>
        <w:t>orkshop</w:t>
      </w:r>
      <w:r w:rsidRPr="007521AE">
        <w:rPr>
          <w:rFonts w:ascii="Times" w:hAnsi="Times"/>
        </w:rPr>
        <w:t xml:space="preserve"> on</w:t>
      </w:r>
      <w:r w:rsidR="00627BAA" w:rsidRPr="007521AE">
        <w:rPr>
          <w:rFonts w:ascii="Times" w:hAnsi="Times"/>
        </w:rPr>
        <w:t xml:space="preserve"> Measuring State Quality</w:t>
      </w:r>
      <w:r w:rsidR="007025E2" w:rsidRPr="007521AE">
        <w:rPr>
          <w:rFonts w:ascii="Times" w:hAnsi="Times"/>
        </w:rPr>
        <w:t>, March 2014</w:t>
      </w:r>
    </w:p>
    <w:p w14:paraId="5411F8E4" w14:textId="72674097" w:rsidR="00A10B60" w:rsidRPr="007521AE" w:rsidRDefault="00A10B60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Effective States</w:t>
      </w:r>
      <w:r w:rsidR="00CC44B1" w:rsidRPr="007521AE">
        <w:rPr>
          <w:rFonts w:ascii="Times" w:hAnsi="Times"/>
        </w:rPr>
        <w:t xml:space="preserve"> and</w:t>
      </w:r>
      <w:r w:rsidRPr="007521AE">
        <w:rPr>
          <w:rFonts w:ascii="Times" w:hAnsi="Times"/>
        </w:rPr>
        <w:t xml:space="preserve"> Inclusi</w:t>
      </w:r>
      <w:r w:rsidR="00BE2ED5" w:rsidRPr="007521AE">
        <w:rPr>
          <w:rFonts w:ascii="Times" w:hAnsi="Times"/>
        </w:rPr>
        <w:t>ve Development w</w:t>
      </w:r>
      <w:r w:rsidRPr="007521AE">
        <w:rPr>
          <w:rFonts w:ascii="Times" w:hAnsi="Times"/>
        </w:rPr>
        <w:t>orkshop</w:t>
      </w:r>
      <w:r w:rsidR="00D32956" w:rsidRPr="007521AE">
        <w:rPr>
          <w:rFonts w:ascii="Times" w:hAnsi="Times"/>
        </w:rPr>
        <w:t xml:space="preserve"> </w:t>
      </w:r>
      <w:r w:rsidR="00BE2ED5" w:rsidRPr="007521AE">
        <w:rPr>
          <w:rFonts w:ascii="Times" w:hAnsi="Times"/>
        </w:rPr>
        <w:t xml:space="preserve">on </w:t>
      </w:r>
      <w:r w:rsidR="00D32956" w:rsidRPr="007521AE">
        <w:rPr>
          <w:rFonts w:ascii="Times" w:hAnsi="Times"/>
        </w:rPr>
        <w:t>Measuring State Capacity</w:t>
      </w:r>
      <w:r w:rsidRPr="007521AE">
        <w:rPr>
          <w:rFonts w:ascii="Times" w:hAnsi="Times"/>
        </w:rPr>
        <w:t>,</w:t>
      </w:r>
      <w:r w:rsidR="00CC44B1" w:rsidRPr="007521AE">
        <w:rPr>
          <w:rFonts w:ascii="Times" w:hAnsi="Times"/>
        </w:rPr>
        <w:t xml:space="preserve"> Washington DC</w:t>
      </w:r>
      <w:r w:rsidR="00A92468" w:rsidRPr="007521AE">
        <w:rPr>
          <w:rFonts w:ascii="Times" w:hAnsi="Times"/>
        </w:rPr>
        <w:t>, November 2013</w:t>
      </w:r>
      <w:r w:rsidR="00A82117" w:rsidRPr="007521AE">
        <w:rPr>
          <w:rFonts w:ascii="Times" w:hAnsi="Times"/>
        </w:rPr>
        <w:t xml:space="preserve"> </w:t>
      </w:r>
    </w:p>
    <w:p w14:paraId="7FEBDC1B" w14:textId="35A244CD" w:rsidR="00C84103" w:rsidRPr="007521AE" w:rsidRDefault="00A82117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Harvard Academy</w:t>
      </w:r>
      <w:r w:rsidR="00304B1D" w:rsidRPr="007521AE">
        <w:rPr>
          <w:rFonts w:ascii="Times" w:hAnsi="Times"/>
        </w:rPr>
        <w:t xml:space="preserve"> </w:t>
      </w:r>
      <w:r w:rsidR="005974DC" w:rsidRPr="007521AE">
        <w:rPr>
          <w:rFonts w:ascii="Times" w:hAnsi="Times"/>
        </w:rPr>
        <w:t xml:space="preserve">for International and Area Studies, </w:t>
      </w:r>
      <w:r w:rsidR="00304B1D" w:rsidRPr="007521AE">
        <w:rPr>
          <w:rFonts w:ascii="Times" w:hAnsi="Times"/>
        </w:rPr>
        <w:t>c</w:t>
      </w:r>
      <w:r w:rsidR="00C84103" w:rsidRPr="007521AE">
        <w:rPr>
          <w:rFonts w:ascii="Times" w:hAnsi="Times"/>
        </w:rPr>
        <w:t>onference on Ethnic Mobilization and State Development</w:t>
      </w:r>
      <w:r w:rsidR="00A92468" w:rsidRPr="007521AE">
        <w:rPr>
          <w:rFonts w:ascii="Times" w:hAnsi="Times"/>
        </w:rPr>
        <w:t xml:space="preserve">, </w:t>
      </w:r>
      <w:r w:rsidR="00C84103" w:rsidRPr="007521AE">
        <w:rPr>
          <w:rFonts w:ascii="Times" w:hAnsi="Times"/>
        </w:rPr>
        <w:t>October 2013</w:t>
      </w:r>
      <w:r w:rsidR="00A02764" w:rsidRPr="007521AE">
        <w:rPr>
          <w:rFonts w:ascii="Times" w:hAnsi="Times"/>
        </w:rPr>
        <w:t xml:space="preserve"> </w:t>
      </w:r>
    </w:p>
    <w:p w14:paraId="6FF8C818" w14:textId="33081B0D" w:rsidR="00236722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236722" w:rsidRPr="007521AE">
        <w:rPr>
          <w:rFonts w:ascii="Times" w:hAnsi="Times"/>
        </w:rPr>
        <w:t>Watson Institute, B</w:t>
      </w:r>
      <w:r w:rsidR="00BE2ED5" w:rsidRPr="007521AE">
        <w:rPr>
          <w:rFonts w:ascii="Times" w:hAnsi="Times"/>
        </w:rPr>
        <w:t>rown University, c</w:t>
      </w:r>
      <w:r w:rsidR="00D32956" w:rsidRPr="007521AE">
        <w:rPr>
          <w:rFonts w:ascii="Times" w:hAnsi="Times"/>
        </w:rPr>
        <w:t xml:space="preserve">onference on </w:t>
      </w:r>
      <w:r w:rsidR="00236722" w:rsidRPr="007521AE">
        <w:rPr>
          <w:rFonts w:ascii="Times" w:hAnsi="Times"/>
        </w:rPr>
        <w:t>Federalism and Inequality i</w:t>
      </w:r>
      <w:r w:rsidR="00D32956" w:rsidRPr="007521AE">
        <w:rPr>
          <w:rFonts w:ascii="Times" w:hAnsi="Times"/>
        </w:rPr>
        <w:t>n the Global South</w:t>
      </w:r>
      <w:r w:rsidR="00CC7AF0" w:rsidRPr="007521AE">
        <w:rPr>
          <w:rFonts w:ascii="Times" w:hAnsi="Times"/>
        </w:rPr>
        <w:t>, May 2013</w:t>
      </w:r>
      <w:r w:rsidRPr="007521AE">
        <w:rPr>
          <w:rFonts w:ascii="Times" w:hAnsi="Times"/>
        </w:rPr>
        <w:t xml:space="preserve"> </w:t>
      </w:r>
    </w:p>
    <w:p w14:paraId="4623A756" w14:textId="78F72D1E" w:rsidR="005F1144" w:rsidRPr="007521AE" w:rsidRDefault="005F1144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Watson Institute, B</w:t>
      </w:r>
      <w:r w:rsidR="00BE2ED5" w:rsidRPr="007521AE">
        <w:rPr>
          <w:rFonts w:ascii="Times" w:hAnsi="Times"/>
        </w:rPr>
        <w:t>rown University, c</w:t>
      </w:r>
      <w:r w:rsidR="00D32956" w:rsidRPr="007521AE">
        <w:rPr>
          <w:rFonts w:ascii="Times" w:hAnsi="Times"/>
        </w:rPr>
        <w:t xml:space="preserve">onference on </w:t>
      </w:r>
      <w:r w:rsidRPr="007521AE">
        <w:rPr>
          <w:rFonts w:ascii="Times" w:hAnsi="Times"/>
        </w:rPr>
        <w:t>Subnational Research in Com</w:t>
      </w:r>
      <w:r w:rsidR="00D32956" w:rsidRPr="007521AE">
        <w:rPr>
          <w:rFonts w:ascii="Times" w:hAnsi="Times"/>
        </w:rPr>
        <w:t>parative Perspective</w:t>
      </w:r>
      <w:r w:rsidR="00CC7AF0" w:rsidRPr="007521AE">
        <w:rPr>
          <w:rFonts w:ascii="Times" w:hAnsi="Times"/>
        </w:rPr>
        <w:t>, May 2013</w:t>
      </w:r>
      <w:r w:rsidR="00A82117" w:rsidRPr="007521AE">
        <w:rPr>
          <w:rFonts w:ascii="Times" w:hAnsi="Times"/>
        </w:rPr>
        <w:t xml:space="preserve"> </w:t>
      </w:r>
    </w:p>
    <w:p w14:paraId="4AA37DAD" w14:textId="10638849" w:rsidR="00B27452" w:rsidRPr="007521AE" w:rsidRDefault="00BE2ED5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LAPOP w</w:t>
      </w:r>
      <w:r w:rsidR="00B27452" w:rsidRPr="007521AE">
        <w:rPr>
          <w:rFonts w:ascii="Times" w:hAnsi="Times"/>
        </w:rPr>
        <w:t>ork</w:t>
      </w:r>
      <w:r w:rsidR="00CC44B1" w:rsidRPr="007521AE">
        <w:rPr>
          <w:rFonts w:ascii="Times" w:hAnsi="Times"/>
        </w:rPr>
        <w:t>shop</w:t>
      </w:r>
      <w:r w:rsidR="00B27452" w:rsidRPr="007521AE">
        <w:rPr>
          <w:rFonts w:ascii="Times" w:hAnsi="Times"/>
        </w:rPr>
        <w:t xml:space="preserve"> </w:t>
      </w:r>
      <w:r w:rsidR="00CC44B1" w:rsidRPr="007521AE">
        <w:rPr>
          <w:rFonts w:ascii="Times" w:hAnsi="Times"/>
        </w:rPr>
        <w:t xml:space="preserve">on </w:t>
      </w:r>
      <w:r w:rsidR="00B27452" w:rsidRPr="007521AE">
        <w:rPr>
          <w:rFonts w:ascii="Times" w:hAnsi="Times"/>
        </w:rPr>
        <w:t>Measuring State Capacity</w:t>
      </w:r>
      <w:r w:rsidR="00A10815" w:rsidRPr="007521AE">
        <w:rPr>
          <w:rFonts w:ascii="Times" w:hAnsi="Times"/>
        </w:rPr>
        <w:t>, Miami</w:t>
      </w:r>
      <w:r w:rsidR="00CC7AF0" w:rsidRPr="007521AE">
        <w:rPr>
          <w:rFonts w:ascii="Times" w:hAnsi="Times"/>
        </w:rPr>
        <w:t>, February 2013</w:t>
      </w:r>
      <w:r w:rsidR="00A82117" w:rsidRPr="007521AE">
        <w:rPr>
          <w:rFonts w:ascii="Times" w:hAnsi="Times"/>
        </w:rPr>
        <w:t xml:space="preserve"> </w:t>
      </w:r>
    </w:p>
    <w:p w14:paraId="60D775DE" w14:textId="0F37A29D" w:rsidR="00F21B28" w:rsidRPr="007521AE" w:rsidRDefault="00F21B28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Radcliffe Institute for Advanced Study, Har</w:t>
      </w:r>
      <w:r w:rsidR="00BE2ED5" w:rsidRPr="007521AE">
        <w:rPr>
          <w:rFonts w:ascii="Times" w:hAnsi="Times"/>
        </w:rPr>
        <w:t>vard University, c</w:t>
      </w:r>
      <w:r w:rsidR="00D32956" w:rsidRPr="007521AE">
        <w:rPr>
          <w:rFonts w:ascii="Times" w:hAnsi="Times"/>
        </w:rPr>
        <w:t xml:space="preserve">onference on </w:t>
      </w:r>
      <w:r w:rsidRPr="007521AE">
        <w:rPr>
          <w:rFonts w:ascii="Times" w:hAnsi="Times"/>
        </w:rPr>
        <w:t>Building State Capacity: The Other Side of P</w:t>
      </w:r>
      <w:r w:rsidR="00D32956" w:rsidRPr="007521AE">
        <w:rPr>
          <w:rFonts w:ascii="Times" w:hAnsi="Times"/>
        </w:rPr>
        <w:t>olitical Development</w:t>
      </w:r>
      <w:r w:rsidR="00CC7AF0" w:rsidRPr="007521AE">
        <w:rPr>
          <w:rFonts w:ascii="Times" w:hAnsi="Times"/>
        </w:rPr>
        <w:t xml:space="preserve">, </w:t>
      </w:r>
      <w:r w:rsidR="00BA26B1" w:rsidRPr="007521AE">
        <w:rPr>
          <w:rFonts w:ascii="Times" w:hAnsi="Times"/>
        </w:rPr>
        <w:t>May 2012</w:t>
      </w:r>
      <w:r w:rsidR="00A82117" w:rsidRPr="007521AE">
        <w:rPr>
          <w:rFonts w:ascii="Times" w:hAnsi="Times"/>
        </w:rPr>
        <w:t xml:space="preserve"> </w:t>
      </w:r>
    </w:p>
    <w:p w14:paraId="44D1A781" w14:textId="3DA61ACF" w:rsidR="00F21B28" w:rsidRPr="007521AE" w:rsidRDefault="00F21B28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Pontificia Universidad Católica de Chile, Instituto de Ciencia Política</w:t>
      </w:r>
      <w:r w:rsidR="00061CB6" w:rsidRPr="007521AE">
        <w:rPr>
          <w:rFonts w:ascii="Times" w:hAnsi="Times"/>
        </w:rPr>
        <w:t>,</w:t>
      </w:r>
      <w:r w:rsidR="00BE2ED5" w:rsidRPr="007521AE">
        <w:rPr>
          <w:rFonts w:ascii="Times" w:hAnsi="Times"/>
        </w:rPr>
        <w:t xml:space="preserve"> c</w:t>
      </w:r>
      <w:r w:rsidRPr="007521AE">
        <w:rPr>
          <w:rFonts w:ascii="Times" w:hAnsi="Times"/>
        </w:rPr>
        <w:t>onference on Stateness and State Institutions</w:t>
      </w:r>
      <w:r w:rsidR="00645228" w:rsidRPr="007521AE">
        <w:rPr>
          <w:rFonts w:ascii="Times" w:hAnsi="Times"/>
        </w:rPr>
        <w:t xml:space="preserve"> in Latin America</w:t>
      </w:r>
      <w:r w:rsidR="00CC7AF0" w:rsidRPr="007521AE">
        <w:rPr>
          <w:rFonts w:ascii="Times" w:hAnsi="Times"/>
        </w:rPr>
        <w:t xml:space="preserve">, </w:t>
      </w:r>
      <w:r w:rsidR="00645228" w:rsidRPr="007521AE">
        <w:rPr>
          <w:rFonts w:ascii="Times" w:hAnsi="Times"/>
        </w:rPr>
        <w:t>March 2012</w:t>
      </w:r>
    </w:p>
    <w:p w14:paraId="3F04C856" w14:textId="5105F84A" w:rsidR="00236722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236722" w:rsidRPr="007521AE">
        <w:rPr>
          <w:rFonts w:ascii="Times" w:hAnsi="Times"/>
        </w:rPr>
        <w:t>Council on Foreign</w:t>
      </w:r>
      <w:r w:rsidR="00BE2ED5" w:rsidRPr="007521AE">
        <w:rPr>
          <w:rFonts w:ascii="Times" w:hAnsi="Times"/>
        </w:rPr>
        <w:t xml:space="preserve"> Relations</w:t>
      </w:r>
      <w:r w:rsidR="005974DC" w:rsidRPr="007521AE">
        <w:rPr>
          <w:rFonts w:ascii="Times" w:hAnsi="Times"/>
        </w:rPr>
        <w:t>,</w:t>
      </w:r>
      <w:r w:rsidR="00BE2ED5" w:rsidRPr="007521AE">
        <w:rPr>
          <w:rFonts w:ascii="Times" w:hAnsi="Times"/>
        </w:rPr>
        <w:t xml:space="preserve"> book conference on</w:t>
      </w:r>
      <w:r w:rsidR="00A41BEE" w:rsidRPr="007521AE">
        <w:rPr>
          <w:rFonts w:ascii="Times" w:hAnsi="Times"/>
        </w:rPr>
        <w:t xml:space="preserve"> Shannon O’Neil’s</w:t>
      </w:r>
      <w:r w:rsidR="004B7218" w:rsidRPr="007521AE">
        <w:rPr>
          <w:rFonts w:ascii="Times" w:hAnsi="Times"/>
        </w:rPr>
        <w:t xml:space="preserve"> </w:t>
      </w:r>
      <w:r w:rsidR="00236722" w:rsidRPr="007521AE">
        <w:rPr>
          <w:rFonts w:ascii="Times" w:hAnsi="Times"/>
          <w:i/>
        </w:rPr>
        <w:t>Two Nations Indivisible: Mexico, the Un</w:t>
      </w:r>
      <w:r w:rsidR="004B7218" w:rsidRPr="007521AE">
        <w:rPr>
          <w:rFonts w:ascii="Times" w:hAnsi="Times"/>
          <w:i/>
        </w:rPr>
        <w:t>ited States, and the Road Ahead</w:t>
      </w:r>
      <w:r w:rsidR="00CC7AF0" w:rsidRPr="007521AE">
        <w:rPr>
          <w:rFonts w:ascii="Times" w:hAnsi="Times"/>
        </w:rPr>
        <w:t>, January 2012</w:t>
      </w:r>
      <w:r w:rsidR="00A82117" w:rsidRPr="007521AE">
        <w:rPr>
          <w:rFonts w:ascii="Times" w:hAnsi="Times"/>
        </w:rPr>
        <w:t xml:space="preserve"> </w:t>
      </w:r>
    </w:p>
    <w:p w14:paraId="2EB58D12" w14:textId="10113E10" w:rsidR="00236722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D32956" w:rsidRPr="007521AE">
        <w:rPr>
          <w:rFonts w:ascii="Times" w:hAnsi="Times"/>
        </w:rPr>
        <w:t>Harvard Academy</w:t>
      </w:r>
      <w:r w:rsidR="005974DC" w:rsidRPr="007521AE">
        <w:rPr>
          <w:rFonts w:ascii="Times" w:hAnsi="Times"/>
        </w:rPr>
        <w:t xml:space="preserve"> for International and Area Studies,</w:t>
      </w:r>
      <w:r w:rsidR="00D32956" w:rsidRPr="007521AE">
        <w:rPr>
          <w:rFonts w:ascii="Times" w:hAnsi="Times"/>
        </w:rPr>
        <w:t xml:space="preserve"> </w:t>
      </w:r>
      <w:r w:rsidR="00BE2ED5" w:rsidRPr="007521AE">
        <w:rPr>
          <w:rFonts w:ascii="Times" w:hAnsi="Times"/>
        </w:rPr>
        <w:t xml:space="preserve">conference on </w:t>
      </w:r>
      <w:r w:rsidR="00236722" w:rsidRPr="007521AE">
        <w:rPr>
          <w:rFonts w:ascii="Times" w:hAnsi="Times"/>
        </w:rPr>
        <w:t xml:space="preserve">Politics of </w:t>
      </w:r>
      <w:r w:rsidR="008A7737" w:rsidRPr="007521AE">
        <w:rPr>
          <w:rFonts w:ascii="Times" w:hAnsi="Times"/>
        </w:rPr>
        <w:t>non-state welfare p</w:t>
      </w:r>
      <w:r w:rsidR="00236722" w:rsidRPr="007521AE">
        <w:rPr>
          <w:rFonts w:ascii="Times" w:hAnsi="Times"/>
        </w:rPr>
        <w:t>rovisio</w:t>
      </w:r>
      <w:r w:rsidR="00D32956" w:rsidRPr="007521AE">
        <w:rPr>
          <w:rFonts w:ascii="Times" w:hAnsi="Times"/>
        </w:rPr>
        <w:t>n</w:t>
      </w:r>
      <w:r w:rsidR="00CC7AF0" w:rsidRPr="007521AE">
        <w:rPr>
          <w:rFonts w:ascii="Times" w:hAnsi="Times"/>
        </w:rPr>
        <w:t>, May 2009</w:t>
      </w:r>
      <w:r w:rsidR="00236722" w:rsidRPr="007521AE">
        <w:rPr>
          <w:rFonts w:ascii="Times" w:hAnsi="Times"/>
        </w:rPr>
        <w:t xml:space="preserve"> </w:t>
      </w:r>
    </w:p>
    <w:p w14:paraId="27B22516" w14:textId="45D93FBB" w:rsidR="00236722" w:rsidRPr="007521AE" w:rsidRDefault="00A35646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Discussant, </w:t>
      </w:r>
      <w:r w:rsidR="006E220B" w:rsidRPr="007521AE">
        <w:rPr>
          <w:rFonts w:ascii="Times" w:hAnsi="Times"/>
        </w:rPr>
        <w:t xml:space="preserve">Harvard University </w:t>
      </w:r>
      <w:r w:rsidR="00236722" w:rsidRPr="007521AE">
        <w:rPr>
          <w:rFonts w:ascii="Times" w:hAnsi="Times"/>
        </w:rPr>
        <w:t xml:space="preserve">book conference on </w:t>
      </w:r>
      <w:r w:rsidR="00A41BEE" w:rsidRPr="007521AE">
        <w:rPr>
          <w:rFonts w:ascii="Times" w:hAnsi="Times"/>
        </w:rPr>
        <w:t xml:space="preserve">Steven </w:t>
      </w:r>
      <w:r w:rsidR="00236722" w:rsidRPr="007521AE">
        <w:rPr>
          <w:rFonts w:ascii="Times" w:hAnsi="Times"/>
        </w:rPr>
        <w:t>Levitsky</w:t>
      </w:r>
      <w:r w:rsidR="00A41BEE" w:rsidRPr="007521AE">
        <w:rPr>
          <w:rFonts w:ascii="Times" w:hAnsi="Times"/>
        </w:rPr>
        <w:t xml:space="preserve"> &amp; Lucan</w:t>
      </w:r>
      <w:r w:rsidR="00236722" w:rsidRPr="007521AE">
        <w:rPr>
          <w:rFonts w:ascii="Times" w:hAnsi="Times"/>
        </w:rPr>
        <w:t xml:space="preserve"> Way</w:t>
      </w:r>
      <w:r w:rsidR="006E220B" w:rsidRPr="007521AE">
        <w:rPr>
          <w:rFonts w:ascii="Times" w:hAnsi="Times"/>
        </w:rPr>
        <w:t>’s</w:t>
      </w:r>
      <w:r w:rsidR="00236722" w:rsidRPr="007521AE">
        <w:rPr>
          <w:rFonts w:ascii="Times" w:hAnsi="Times"/>
        </w:rPr>
        <w:t xml:space="preserve"> </w:t>
      </w:r>
      <w:r w:rsidR="00236722" w:rsidRPr="007521AE">
        <w:rPr>
          <w:rFonts w:ascii="Times" w:hAnsi="Times"/>
          <w:i/>
        </w:rPr>
        <w:t>Competitive Authoritarianism</w:t>
      </w:r>
      <w:r w:rsidR="00CC7AF0" w:rsidRPr="007521AE">
        <w:rPr>
          <w:rFonts w:ascii="Times" w:hAnsi="Times"/>
        </w:rPr>
        <w:t xml:space="preserve">, </w:t>
      </w:r>
      <w:r w:rsidR="00A12415" w:rsidRPr="007521AE">
        <w:rPr>
          <w:rFonts w:ascii="Times" w:hAnsi="Times"/>
        </w:rPr>
        <w:t>April 2007</w:t>
      </w:r>
      <w:r w:rsidR="00A82117" w:rsidRPr="007521AE">
        <w:rPr>
          <w:rFonts w:ascii="Times" w:hAnsi="Times"/>
        </w:rPr>
        <w:t xml:space="preserve"> </w:t>
      </w:r>
    </w:p>
    <w:p w14:paraId="7F572D75" w14:textId="77777777" w:rsidR="00534C03" w:rsidRPr="007521AE" w:rsidRDefault="00534C03" w:rsidP="00873DEA">
      <w:pPr>
        <w:spacing w:line="220" w:lineRule="atLeast"/>
        <w:rPr>
          <w:rFonts w:ascii="Times" w:hAnsi="Times"/>
        </w:rPr>
      </w:pPr>
    </w:p>
    <w:p w14:paraId="24B69CA7" w14:textId="6236F2FF" w:rsidR="00236722" w:rsidRPr="007521AE" w:rsidRDefault="00236722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u w:val="single"/>
        </w:rPr>
        <w:t>Professional Association Conferences:</w:t>
      </w:r>
      <w:r w:rsidR="00BE2ED5" w:rsidRPr="007521AE">
        <w:rPr>
          <w:rFonts w:ascii="Times" w:hAnsi="Times"/>
        </w:rPr>
        <w:t xml:space="preserve"> (P=paper presented, D=discussant, C=chair)</w:t>
      </w:r>
    </w:p>
    <w:p w14:paraId="41B834E6" w14:textId="59A6EEEB" w:rsidR="00A02764" w:rsidRPr="007521AE" w:rsidRDefault="0012675A" w:rsidP="00A02764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APSA </w:t>
      </w:r>
      <w:r w:rsidR="004B4AC8">
        <w:rPr>
          <w:rFonts w:ascii="Times" w:hAnsi="Times"/>
        </w:rPr>
        <w:t xml:space="preserve">2016 (Px2) </w:t>
      </w:r>
      <w:r w:rsidR="00461EFD" w:rsidRPr="007521AE">
        <w:rPr>
          <w:rFonts w:ascii="Times" w:hAnsi="Times"/>
        </w:rPr>
        <w:t>2014 (</w:t>
      </w:r>
      <w:r w:rsidR="00BE2ED5" w:rsidRPr="007521AE">
        <w:rPr>
          <w:rFonts w:ascii="Times" w:hAnsi="Times"/>
        </w:rPr>
        <w:t>Px2, D/C</w:t>
      </w:r>
      <w:r w:rsidR="0083287D" w:rsidRPr="007521AE">
        <w:rPr>
          <w:rFonts w:ascii="Times" w:hAnsi="Times"/>
        </w:rPr>
        <w:t xml:space="preserve">), </w:t>
      </w:r>
      <w:r w:rsidR="00A2077E" w:rsidRPr="007521AE">
        <w:rPr>
          <w:rFonts w:ascii="Times" w:hAnsi="Times"/>
        </w:rPr>
        <w:t>2013 (</w:t>
      </w:r>
      <w:r w:rsidR="00BE2ED5" w:rsidRPr="007521AE">
        <w:rPr>
          <w:rFonts w:ascii="Times" w:hAnsi="Times"/>
        </w:rPr>
        <w:t>D/Cx2</w:t>
      </w:r>
      <w:r w:rsidR="00A2077E" w:rsidRPr="007521AE">
        <w:rPr>
          <w:rFonts w:ascii="Times" w:hAnsi="Times"/>
        </w:rPr>
        <w:t>)</w:t>
      </w:r>
      <w:r w:rsidR="00732AFB" w:rsidRPr="007521AE">
        <w:rPr>
          <w:rFonts w:ascii="Times" w:hAnsi="Times"/>
        </w:rPr>
        <w:t>,</w:t>
      </w:r>
      <w:r w:rsidR="00A2077E" w:rsidRPr="007521AE">
        <w:rPr>
          <w:rFonts w:ascii="Times" w:hAnsi="Times"/>
        </w:rPr>
        <w:t xml:space="preserve"> </w:t>
      </w:r>
      <w:r w:rsidRPr="007521AE">
        <w:rPr>
          <w:rFonts w:ascii="Times" w:hAnsi="Times"/>
        </w:rPr>
        <w:t>2011 (</w:t>
      </w:r>
      <w:r w:rsidR="00BE2ED5" w:rsidRPr="007521AE">
        <w:rPr>
          <w:rFonts w:ascii="Times" w:hAnsi="Times"/>
        </w:rPr>
        <w:t>Px2</w:t>
      </w:r>
      <w:r w:rsidRPr="007521AE">
        <w:rPr>
          <w:rFonts w:ascii="Times" w:hAnsi="Times"/>
        </w:rPr>
        <w:t>), 2010 (</w:t>
      </w:r>
      <w:r w:rsidR="00BE2ED5" w:rsidRPr="007521AE">
        <w:rPr>
          <w:rFonts w:ascii="Times" w:hAnsi="Times"/>
        </w:rPr>
        <w:t>P,D</w:t>
      </w:r>
      <w:r w:rsidRPr="007521AE">
        <w:rPr>
          <w:rFonts w:ascii="Times" w:hAnsi="Times"/>
        </w:rPr>
        <w:t>), 2009 (</w:t>
      </w:r>
      <w:r w:rsidR="00BE2ED5" w:rsidRPr="007521AE">
        <w:rPr>
          <w:rFonts w:ascii="Times" w:hAnsi="Times"/>
        </w:rPr>
        <w:t>P, D/C</w:t>
      </w:r>
      <w:r w:rsidRPr="007521AE">
        <w:rPr>
          <w:rFonts w:ascii="Times" w:hAnsi="Times"/>
        </w:rPr>
        <w:t>), 2008 (</w:t>
      </w:r>
      <w:r w:rsidR="00BE2ED5" w:rsidRPr="007521AE">
        <w:rPr>
          <w:rFonts w:ascii="Times" w:hAnsi="Times"/>
        </w:rPr>
        <w:t>Px2</w:t>
      </w:r>
      <w:r w:rsidRPr="007521AE">
        <w:rPr>
          <w:rFonts w:ascii="Times" w:hAnsi="Times"/>
        </w:rPr>
        <w:t>), 2007 (</w:t>
      </w:r>
      <w:r w:rsidR="00BE2ED5" w:rsidRPr="007521AE">
        <w:rPr>
          <w:rFonts w:ascii="Times" w:hAnsi="Times"/>
        </w:rPr>
        <w:t>P</w:t>
      </w:r>
      <w:r w:rsidRPr="007521AE">
        <w:rPr>
          <w:rFonts w:ascii="Times" w:hAnsi="Times"/>
        </w:rPr>
        <w:t>), 2006 (</w:t>
      </w:r>
      <w:r w:rsidR="00BE2ED5" w:rsidRPr="007521AE">
        <w:rPr>
          <w:rFonts w:ascii="Times" w:hAnsi="Times"/>
        </w:rPr>
        <w:t>P</w:t>
      </w:r>
      <w:r w:rsidRPr="007521AE">
        <w:rPr>
          <w:rFonts w:ascii="Times" w:hAnsi="Times"/>
        </w:rPr>
        <w:t>)</w:t>
      </w:r>
    </w:p>
    <w:p w14:paraId="27DB5152" w14:textId="4CE43073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LASA </w:t>
      </w:r>
      <w:r w:rsidR="008A7737" w:rsidRPr="007521AE">
        <w:rPr>
          <w:rFonts w:ascii="Times" w:hAnsi="Times"/>
        </w:rPr>
        <w:t xml:space="preserve">2015 (D), </w:t>
      </w:r>
      <w:r w:rsidR="001C5BE8" w:rsidRPr="007521AE">
        <w:rPr>
          <w:rFonts w:ascii="Times" w:hAnsi="Times"/>
        </w:rPr>
        <w:t>2013 (</w:t>
      </w:r>
      <w:r w:rsidR="00BE2ED5" w:rsidRPr="007521AE">
        <w:rPr>
          <w:rFonts w:ascii="Times" w:hAnsi="Times"/>
        </w:rPr>
        <w:t>P,D</w:t>
      </w:r>
      <w:r w:rsidR="001C5BE8" w:rsidRPr="007521AE">
        <w:rPr>
          <w:rFonts w:ascii="Times" w:hAnsi="Times"/>
        </w:rPr>
        <w:t xml:space="preserve">), </w:t>
      </w:r>
      <w:r w:rsidR="00BE2ED5" w:rsidRPr="007521AE">
        <w:rPr>
          <w:rFonts w:ascii="Times" w:hAnsi="Times"/>
        </w:rPr>
        <w:t>2012 (P</w:t>
      </w:r>
      <w:r w:rsidRPr="007521AE">
        <w:rPr>
          <w:rFonts w:ascii="Times" w:hAnsi="Times"/>
        </w:rPr>
        <w:t>), 2010 (</w:t>
      </w:r>
      <w:r w:rsidR="00BE2ED5" w:rsidRPr="007521AE">
        <w:rPr>
          <w:rFonts w:ascii="Times" w:hAnsi="Times"/>
        </w:rPr>
        <w:t>P</w:t>
      </w:r>
      <w:r w:rsidRPr="007521AE">
        <w:rPr>
          <w:rFonts w:ascii="Times" w:hAnsi="Times"/>
        </w:rPr>
        <w:t>), 2004 (</w:t>
      </w:r>
      <w:r w:rsidR="00BE2ED5" w:rsidRPr="007521AE">
        <w:rPr>
          <w:rFonts w:ascii="Times" w:hAnsi="Times"/>
        </w:rPr>
        <w:t>P</w:t>
      </w:r>
      <w:r w:rsidRPr="007521AE">
        <w:rPr>
          <w:rFonts w:ascii="Times" w:hAnsi="Times"/>
        </w:rPr>
        <w:t>), 2001 (</w:t>
      </w:r>
      <w:r w:rsidR="00BE2ED5" w:rsidRPr="007521AE">
        <w:rPr>
          <w:rFonts w:ascii="Times" w:hAnsi="Times"/>
        </w:rPr>
        <w:t>P</w:t>
      </w:r>
      <w:r w:rsidRPr="007521AE">
        <w:rPr>
          <w:rFonts w:ascii="Times" w:hAnsi="Times"/>
        </w:rPr>
        <w:t>)</w:t>
      </w:r>
    </w:p>
    <w:p w14:paraId="2C390890" w14:textId="219A3C53" w:rsidR="000E658A" w:rsidRPr="007521AE" w:rsidRDefault="000E658A" w:rsidP="00304B1D">
      <w:pPr>
        <w:spacing w:line="220" w:lineRule="atLeast"/>
        <w:ind w:left="360" w:hanging="360"/>
        <w:rPr>
          <w:rFonts w:ascii="Times" w:hAnsi="Times"/>
          <w:i/>
        </w:rPr>
      </w:pPr>
      <w:r w:rsidRPr="007521AE">
        <w:rPr>
          <w:rFonts w:ascii="Times" w:hAnsi="Times"/>
        </w:rPr>
        <w:t>REPAL 2015</w:t>
      </w:r>
      <w:r w:rsidR="002819AF" w:rsidRPr="007521AE">
        <w:rPr>
          <w:rFonts w:ascii="Times" w:hAnsi="Times"/>
        </w:rPr>
        <w:t xml:space="preserve"> (author-meets-critics panel on my book)</w:t>
      </w:r>
    </w:p>
    <w:p w14:paraId="4E77E06F" w14:textId="660902E4" w:rsidR="00534C03" w:rsidRPr="007521AE" w:rsidRDefault="00534C03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lastRenderedPageBreak/>
        <w:t>MPSA 2009 (</w:t>
      </w:r>
      <w:r w:rsidR="00BE2ED5" w:rsidRPr="007521AE">
        <w:rPr>
          <w:rFonts w:ascii="Times" w:hAnsi="Times"/>
        </w:rPr>
        <w:t>P,D</w:t>
      </w:r>
      <w:r w:rsidRPr="007521AE">
        <w:rPr>
          <w:rFonts w:ascii="Times" w:hAnsi="Times"/>
        </w:rPr>
        <w:t>), 2008 (</w:t>
      </w:r>
      <w:r w:rsidR="00BE2ED5" w:rsidRPr="007521AE">
        <w:rPr>
          <w:rFonts w:ascii="Times" w:hAnsi="Times"/>
        </w:rPr>
        <w:t>P,D</w:t>
      </w:r>
      <w:r w:rsidRPr="007521AE">
        <w:rPr>
          <w:rFonts w:ascii="Times" w:hAnsi="Times"/>
        </w:rPr>
        <w:t>)</w:t>
      </w:r>
    </w:p>
    <w:p w14:paraId="172F40EE" w14:textId="397BDF7B" w:rsidR="00167054" w:rsidRPr="007521AE" w:rsidRDefault="00167054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ASA 2013 (</w:t>
      </w:r>
      <w:r w:rsidR="00BE2ED5" w:rsidRPr="007521AE">
        <w:rPr>
          <w:rFonts w:ascii="Times" w:hAnsi="Times"/>
        </w:rPr>
        <w:t>D</w:t>
      </w:r>
      <w:r w:rsidRPr="007521AE">
        <w:rPr>
          <w:rFonts w:ascii="Times" w:hAnsi="Times"/>
        </w:rPr>
        <w:t>)</w:t>
      </w:r>
    </w:p>
    <w:p w14:paraId="590A4703" w14:textId="77777777" w:rsidR="00B50E44" w:rsidRPr="007521AE" w:rsidRDefault="00B50E44" w:rsidP="00304B1D">
      <w:pPr>
        <w:spacing w:line="220" w:lineRule="atLeast"/>
        <w:ind w:left="360" w:hanging="360"/>
        <w:rPr>
          <w:rFonts w:ascii="Times" w:hAnsi="Times"/>
          <w:u w:val="single"/>
        </w:rPr>
      </w:pPr>
    </w:p>
    <w:p w14:paraId="03C150FA" w14:textId="62A012E5" w:rsidR="004B4AC8" w:rsidRPr="00DB0646" w:rsidRDefault="00846931" w:rsidP="00DB0646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u w:val="single"/>
        </w:rPr>
        <w:t xml:space="preserve">Earlier </w:t>
      </w:r>
      <w:r w:rsidR="00676273" w:rsidRPr="007521AE">
        <w:rPr>
          <w:rFonts w:ascii="Times" w:hAnsi="Times"/>
          <w:u w:val="single"/>
        </w:rPr>
        <w:t>Presentations</w:t>
      </w:r>
      <w:r w:rsidR="0012675A" w:rsidRPr="007521AE">
        <w:rPr>
          <w:rFonts w:ascii="Times" w:hAnsi="Times"/>
          <w:u w:val="single"/>
        </w:rPr>
        <w:t>:</w:t>
      </w:r>
      <w:r w:rsidR="0012675A" w:rsidRPr="007521AE">
        <w:rPr>
          <w:rFonts w:ascii="Times" w:hAnsi="Times"/>
        </w:rPr>
        <w:t xml:space="preserve"> </w:t>
      </w:r>
      <w:r w:rsidR="00E64296" w:rsidRPr="007521AE">
        <w:rPr>
          <w:rFonts w:ascii="Times" w:hAnsi="Times"/>
        </w:rPr>
        <w:t>Grupo LatinoAm</w:t>
      </w:r>
      <w:r w:rsidR="00245EA5" w:rsidRPr="007521AE">
        <w:rPr>
          <w:rFonts w:ascii="Times" w:hAnsi="Times"/>
        </w:rPr>
        <w:t>ericano de Mujeres de Princeton</w:t>
      </w:r>
      <w:r w:rsidR="00E64296" w:rsidRPr="007521AE">
        <w:rPr>
          <w:rFonts w:ascii="Times" w:hAnsi="Times"/>
        </w:rPr>
        <w:t xml:space="preserve"> (2009), </w:t>
      </w:r>
      <w:r w:rsidR="0012675A" w:rsidRPr="007521AE">
        <w:rPr>
          <w:rFonts w:ascii="Times" w:hAnsi="Times"/>
        </w:rPr>
        <w:t>Soci</w:t>
      </w:r>
      <w:r w:rsidR="00980A02" w:rsidRPr="007521AE">
        <w:rPr>
          <w:rFonts w:ascii="Times" w:hAnsi="Times"/>
        </w:rPr>
        <w:t>ety for Latin American Studies</w:t>
      </w:r>
      <w:r w:rsidRPr="007521AE">
        <w:rPr>
          <w:rFonts w:ascii="Times" w:hAnsi="Times"/>
        </w:rPr>
        <w:t>, UK</w:t>
      </w:r>
      <w:r w:rsidR="00980A02" w:rsidRPr="007521AE">
        <w:rPr>
          <w:rFonts w:ascii="Times" w:hAnsi="Times"/>
        </w:rPr>
        <w:t xml:space="preserve"> (2007)</w:t>
      </w:r>
      <w:r w:rsidR="0012675A" w:rsidRPr="007521AE">
        <w:rPr>
          <w:rFonts w:ascii="Times" w:hAnsi="Times"/>
        </w:rPr>
        <w:t xml:space="preserve">, Southwestern Political Science Association (2006), </w:t>
      </w:r>
      <w:r w:rsidR="00102B9B" w:rsidRPr="007521AE">
        <w:rPr>
          <w:rFonts w:ascii="Times" w:hAnsi="Times"/>
        </w:rPr>
        <w:t xml:space="preserve">Chile Day, </w:t>
      </w:r>
      <w:r w:rsidR="0012675A" w:rsidRPr="007521AE">
        <w:rPr>
          <w:rFonts w:ascii="Times" w:hAnsi="Times"/>
        </w:rPr>
        <w:t>Kennedy School of Government, Harvard University (2005), Princeton Institute for International and Regional Studies (2005), David Rockefeller Center for Latin American St</w:t>
      </w:r>
      <w:r w:rsidR="00980A02" w:rsidRPr="007521AE">
        <w:rPr>
          <w:rFonts w:ascii="Times" w:hAnsi="Times"/>
        </w:rPr>
        <w:t>udies, Harvard University (2005;</w:t>
      </w:r>
      <w:r w:rsidR="0012675A" w:rsidRPr="007521AE">
        <w:rPr>
          <w:rFonts w:ascii="Times" w:hAnsi="Times"/>
        </w:rPr>
        <w:t xml:space="preserve"> 2001), Northeastern Political Science Association (2004), Southeastern Council on Latin American Studies (2003)</w:t>
      </w:r>
    </w:p>
    <w:p w14:paraId="2A4C4610" w14:textId="77777777" w:rsidR="004B4AC8" w:rsidRPr="007521AE" w:rsidRDefault="004B4AC8" w:rsidP="00304B1D">
      <w:pPr>
        <w:spacing w:line="220" w:lineRule="atLeast"/>
        <w:ind w:left="360" w:hanging="360"/>
        <w:rPr>
          <w:rFonts w:ascii="Times" w:hAnsi="Times"/>
          <w:b/>
        </w:rPr>
      </w:pPr>
    </w:p>
    <w:p w14:paraId="6CBDDF3B" w14:textId="24C27A16" w:rsidR="00960E3C" w:rsidRPr="007521AE" w:rsidRDefault="0006356E" w:rsidP="00A02764">
      <w:pPr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t>Professional Service</w:t>
      </w:r>
    </w:p>
    <w:p w14:paraId="031C659F" w14:textId="73733670" w:rsidR="001C5BE8" w:rsidRPr="007521AE" w:rsidRDefault="001C5BE8" w:rsidP="00304B1D">
      <w:pPr>
        <w:pStyle w:val="BodyText"/>
        <w:spacing w:line="220" w:lineRule="atLeast"/>
        <w:rPr>
          <w:rFonts w:ascii="Times" w:hAnsi="Times"/>
          <w:u w:val="single"/>
        </w:rPr>
      </w:pPr>
      <w:r w:rsidRPr="007521AE">
        <w:rPr>
          <w:rFonts w:ascii="Times" w:hAnsi="Times"/>
          <w:u w:val="single"/>
        </w:rPr>
        <w:t>Service to the Academic Community</w:t>
      </w:r>
    </w:p>
    <w:p w14:paraId="2E551B99" w14:textId="77777777" w:rsidR="00AC0124" w:rsidRPr="007521AE" w:rsidRDefault="00AC0124" w:rsidP="00AC0124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Manuscript reviews for: </w:t>
      </w:r>
      <w:r w:rsidRPr="007521AE">
        <w:rPr>
          <w:rFonts w:ascii="Times" w:hAnsi="Times"/>
          <w:i/>
        </w:rPr>
        <w:t>American Journal of Political Science, American Political Science Review, Comparative Political Studies, Global Policy, Governance, International Organization, International Migration Review</w:t>
      </w:r>
      <w:r w:rsidRPr="007521AE">
        <w:rPr>
          <w:rFonts w:ascii="Times" w:hAnsi="Times"/>
        </w:rPr>
        <w:t xml:space="preserve">, </w:t>
      </w:r>
      <w:r w:rsidRPr="007521AE">
        <w:rPr>
          <w:rFonts w:ascii="Times" w:hAnsi="Times"/>
          <w:i/>
        </w:rPr>
        <w:t>Journal of Latin American Studies, Journal of Politics, Journal of Politics in Latin America</w:t>
      </w:r>
      <w:r w:rsidRPr="007521AE">
        <w:rPr>
          <w:rFonts w:ascii="Times" w:hAnsi="Times"/>
        </w:rPr>
        <w:t xml:space="preserve">, </w:t>
      </w:r>
      <w:r w:rsidRPr="007521AE">
        <w:rPr>
          <w:rFonts w:ascii="Times" w:hAnsi="Times"/>
          <w:i/>
        </w:rPr>
        <w:t>Latin American Politics and Society,</w:t>
      </w:r>
      <w:r w:rsidRPr="007521AE">
        <w:rPr>
          <w:rFonts w:ascii="Times" w:hAnsi="Times"/>
        </w:rPr>
        <w:t xml:space="preserve"> </w:t>
      </w:r>
      <w:r w:rsidRPr="007521AE">
        <w:rPr>
          <w:rFonts w:ascii="Times" w:hAnsi="Times"/>
          <w:i/>
        </w:rPr>
        <w:t>Political Research Quarterly, Political Studies,</w:t>
      </w:r>
      <w:r w:rsidRPr="007521AE">
        <w:rPr>
          <w:rFonts w:ascii="Times" w:hAnsi="Times"/>
        </w:rPr>
        <w:t xml:space="preserve"> </w:t>
      </w:r>
      <w:r w:rsidRPr="007521AE">
        <w:rPr>
          <w:rFonts w:ascii="Times" w:hAnsi="Times"/>
          <w:i/>
        </w:rPr>
        <w:t>Public Administration, Revista de Ciencia Política (Chile),</w:t>
      </w:r>
      <w:r>
        <w:rPr>
          <w:rFonts w:ascii="Times" w:hAnsi="Times"/>
          <w:i/>
        </w:rPr>
        <w:t xml:space="preserve"> Sociological Methods &amp; Research,</w:t>
      </w:r>
      <w:r w:rsidRPr="007521AE">
        <w:rPr>
          <w:rFonts w:ascii="Times" w:hAnsi="Times"/>
          <w:i/>
        </w:rPr>
        <w:t xml:space="preserve"> Sociological Theory, Studies in Comparative International Development, Third World Quarterly, World Politics</w:t>
      </w:r>
      <w:r w:rsidRPr="007521AE">
        <w:rPr>
          <w:rFonts w:ascii="Times" w:hAnsi="Times"/>
        </w:rPr>
        <w:t>.</w:t>
      </w:r>
    </w:p>
    <w:p w14:paraId="1210886A" w14:textId="77777777" w:rsidR="00AC0124" w:rsidRPr="007521AE" w:rsidRDefault="00AC0124" w:rsidP="00AC0124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Book proposal and manuscript reviews for: Polity Press, University of Michigan Press</w:t>
      </w:r>
    </w:p>
    <w:p w14:paraId="3D8313FE" w14:textId="68A2C858" w:rsidR="00E27C8F" w:rsidRPr="007521AE" w:rsidRDefault="00E27C8F" w:rsidP="00732AFB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Political Instability Task Force, 2014-</w:t>
      </w:r>
    </w:p>
    <w:p w14:paraId="1B7C98C1" w14:textId="2487D83F" w:rsidR="00D3141F" w:rsidRPr="007521AE" w:rsidRDefault="00D3141F" w:rsidP="00732AFB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Research evaluation advisory group, Pontificia Universidad Católica del Peru, 2014-</w:t>
      </w:r>
    </w:p>
    <w:p w14:paraId="10E1BABA" w14:textId="2CD9DA58" w:rsidR="00BA6A00" w:rsidRPr="007521AE" w:rsidRDefault="001A4EBA" w:rsidP="00D3141F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Grant application review</w:t>
      </w:r>
      <w:r w:rsidR="00762240">
        <w:rPr>
          <w:rFonts w:ascii="Times" w:hAnsi="Times"/>
        </w:rPr>
        <w:t>er</w:t>
      </w:r>
      <w:r w:rsidR="008A7737" w:rsidRPr="007521AE">
        <w:rPr>
          <w:rFonts w:ascii="Times" w:hAnsi="Times"/>
        </w:rPr>
        <w:t xml:space="preserve"> for: Netherlands Organization for Scientific Research</w:t>
      </w:r>
    </w:p>
    <w:p w14:paraId="28581C9D" w14:textId="1BCEFFD7" w:rsidR="00BA6A00" w:rsidRPr="007521AE" w:rsidRDefault="008A7737" w:rsidP="00BA6A0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Senior honors thesi</w:t>
      </w:r>
      <w:r w:rsidR="00BA6A00" w:rsidRPr="007521AE">
        <w:rPr>
          <w:rFonts w:ascii="Times" w:hAnsi="Times"/>
        </w:rPr>
        <w:t>s</w:t>
      </w:r>
      <w:r w:rsidRPr="007521AE">
        <w:rPr>
          <w:rFonts w:ascii="Times" w:hAnsi="Times"/>
        </w:rPr>
        <w:t xml:space="preserve"> outside examiner</w:t>
      </w:r>
      <w:r w:rsidR="00474617" w:rsidRPr="007521AE">
        <w:rPr>
          <w:rFonts w:ascii="Times" w:hAnsi="Times"/>
        </w:rPr>
        <w:t xml:space="preserve"> for</w:t>
      </w:r>
      <w:r w:rsidR="00BA6A00" w:rsidRPr="007521AE">
        <w:rPr>
          <w:rFonts w:ascii="Times" w:hAnsi="Times"/>
        </w:rPr>
        <w:t>: Bates College, 2009 &amp; 2012, Ursinus College, 2014.</w:t>
      </w:r>
    </w:p>
    <w:p w14:paraId="574E7100" w14:textId="6AF21568" w:rsidR="00BA6A00" w:rsidRPr="007521AE" w:rsidRDefault="008A7737" w:rsidP="00BA6A0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Visiting fellowship application reviews for:</w:t>
      </w:r>
      <w:r w:rsidR="00BA6A00" w:rsidRPr="007521AE">
        <w:rPr>
          <w:rFonts w:ascii="Times" w:hAnsi="Times"/>
        </w:rPr>
        <w:t xml:space="preserve"> DRCLAS, Harvard University, 2013.</w:t>
      </w:r>
    </w:p>
    <w:p w14:paraId="78494530" w14:textId="77777777" w:rsidR="003B6996" w:rsidRPr="007521AE" w:rsidRDefault="003B6996" w:rsidP="00BA6A00">
      <w:pPr>
        <w:pStyle w:val="BodyText"/>
        <w:spacing w:line="220" w:lineRule="atLeast"/>
        <w:rPr>
          <w:rFonts w:ascii="Times" w:hAnsi="Times"/>
        </w:rPr>
      </w:pPr>
    </w:p>
    <w:p w14:paraId="3EC526C5" w14:textId="1122BB0F" w:rsidR="00BA6A00" w:rsidRPr="007521AE" w:rsidRDefault="00BA6A00" w:rsidP="00304B1D">
      <w:pPr>
        <w:pStyle w:val="BodyText"/>
        <w:spacing w:line="220" w:lineRule="atLeast"/>
        <w:ind w:left="360" w:hanging="360"/>
        <w:rPr>
          <w:rFonts w:ascii="Times" w:hAnsi="Times"/>
          <w:u w:val="single"/>
        </w:rPr>
      </w:pPr>
      <w:r w:rsidRPr="007521AE">
        <w:rPr>
          <w:rFonts w:ascii="Times" w:hAnsi="Times"/>
          <w:u w:val="single"/>
        </w:rPr>
        <w:t>Service to Professional Associations</w:t>
      </w:r>
    </w:p>
    <w:p w14:paraId="3E13D16A" w14:textId="0D400955" w:rsidR="00523ADC" w:rsidRDefault="00523ADC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Chair, </w:t>
      </w:r>
      <w:r w:rsidR="00CF62FF">
        <w:rPr>
          <w:rFonts w:ascii="Times" w:hAnsi="Times"/>
        </w:rPr>
        <w:t xml:space="preserve">Giovanni </w:t>
      </w:r>
      <w:r>
        <w:rPr>
          <w:rFonts w:ascii="Times" w:hAnsi="Times"/>
        </w:rPr>
        <w:t>Sartori Book Prize Committee, APSA section on Qualitative and Multi-Method Research, 2017</w:t>
      </w:r>
    </w:p>
    <w:p w14:paraId="3D7FDA76" w14:textId="110A0976" w:rsidR="00523ADC" w:rsidRDefault="00523ADC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Member, Qualitative Transparency Deliberations Working Group on Process Tracing and Comparative Case Study Research, 2016-17</w:t>
      </w:r>
    </w:p>
    <w:p w14:paraId="6A2B145D" w14:textId="4CBB74E1" w:rsidR="00FF105B" w:rsidRPr="007521AE" w:rsidRDefault="00FF105B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Section Chair,</w:t>
      </w:r>
      <w:r w:rsidR="006F3A98" w:rsidRPr="007521AE">
        <w:rPr>
          <w:rFonts w:ascii="Times" w:hAnsi="Times"/>
        </w:rPr>
        <w:t xml:space="preserve"> </w:t>
      </w:r>
      <w:r w:rsidRPr="007521AE">
        <w:rPr>
          <w:rFonts w:ascii="Times" w:hAnsi="Times"/>
        </w:rPr>
        <w:t>Comparative Politics and</w:t>
      </w:r>
      <w:r w:rsidR="005C2665" w:rsidRPr="007521AE">
        <w:rPr>
          <w:rFonts w:ascii="Times" w:hAnsi="Times"/>
        </w:rPr>
        <w:t xml:space="preserve"> International Relations Poster Sections</w:t>
      </w:r>
      <w:r w:rsidRPr="007521AE">
        <w:rPr>
          <w:rFonts w:ascii="Times" w:hAnsi="Times"/>
        </w:rPr>
        <w:t>, MPSA 2013.</w:t>
      </w:r>
    </w:p>
    <w:p w14:paraId="4CD56972" w14:textId="77777777" w:rsidR="00676273" w:rsidRPr="007521AE" w:rsidRDefault="00676273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Alexander George Article/Book Chapter Award Committee, APSA section on Qualitative and Multi-Method Research, 2012.</w:t>
      </w:r>
    </w:p>
    <w:p w14:paraId="11B91C8A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Bryce Wood Best Book Award Committee, Latin American Studies Association, 2010.</w:t>
      </w:r>
    </w:p>
    <w:p w14:paraId="5767CE40" w14:textId="75A1EF9D" w:rsidR="00B46D33" w:rsidRPr="007521AE" w:rsidRDefault="007A7D24" w:rsidP="00BA6A0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 xml:space="preserve">Track Co-chair, </w:t>
      </w:r>
      <w:r w:rsidR="00FA606C" w:rsidRPr="007521AE">
        <w:rPr>
          <w:rFonts w:ascii="Times" w:hAnsi="Times"/>
        </w:rPr>
        <w:t xml:space="preserve">APSA </w:t>
      </w:r>
      <w:r w:rsidR="00E64296" w:rsidRPr="007521AE">
        <w:rPr>
          <w:rFonts w:ascii="Times" w:hAnsi="Times"/>
        </w:rPr>
        <w:t>S</w:t>
      </w:r>
      <w:r w:rsidR="0012675A" w:rsidRPr="007521AE">
        <w:rPr>
          <w:rFonts w:ascii="Times" w:hAnsi="Times"/>
        </w:rPr>
        <w:t>ection on Qualitative and Multi-Method Research, 2008.</w:t>
      </w:r>
    </w:p>
    <w:p w14:paraId="237B3122" w14:textId="77777777" w:rsidR="00167054" w:rsidRPr="007521AE" w:rsidRDefault="00167054" w:rsidP="00304B1D">
      <w:pPr>
        <w:pStyle w:val="BodyText"/>
        <w:spacing w:line="220" w:lineRule="atLeast"/>
        <w:ind w:left="360" w:hanging="360"/>
        <w:rPr>
          <w:rFonts w:ascii="Times" w:hAnsi="Times"/>
          <w:u w:val="single"/>
        </w:rPr>
      </w:pPr>
    </w:p>
    <w:p w14:paraId="308727C7" w14:textId="5A587ADB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u w:val="single"/>
        </w:rPr>
        <w:t>Service to Temple University</w:t>
      </w:r>
    </w:p>
    <w:p w14:paraId="3B25BFA9" w14:textId="77777777" w:rsidR="00CD5730" w:rsidRPr="007521AE" w:rsidRDefault="00CD5730" w:rsidP="00CD573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Second Reader, Senior Honors Thesis, Cassandra Emmons (defended December 2013; winner of the 2014 Temple University Library Prize)</w:t>
      </w:r>
    </w:p>
    <w:p w14:paraId="4C0DCC0B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Temple Japan Semester Scholarship Committee, 2011</w:t>
      </w:r>
    </w:p>
    <w:p w14:paraId="4859982A" w14:textId="142F22E6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Member, Steering Committee, Program in Latin American Studies, 2009-</w:t>
      </w:r>
      <w:r w:rsidR="005C2665" w:rsidRPr="007521AE">
        <w:rPr>
          <w:rFonts w:ascii="Times" w:hAnsi="Times"/>
        </w:rPr>
        <w:t>2011</w:t>
      </w:r>
    </w:p>
    <w:p w14:paraId="302F58C1" w14:textId="77777777" w:rsidR="0012675A" w:rsidRPr="007521AE" w:rsidRDefault="0012675A" w:rsidP="00DB7E37">
      <w:pPr>
        <w:pStyle w:val="BodyText"/>
        <w:spacing w:line="220" w:lineRule="atLeast"/>
        <w:rPr>
          <w:rFonts w:ascii="Times" w:hAnsi="Times"/>
        </w:rPr>
      </w:pPr>
    </w:p>
    <w:p w14:paraId="3CD94B5F" w14:textId="1EF8CF0A" w:rsidR="007A7D24" w:rsidRPr="007521AE" w:rsidRDefault="0012675A" w:rsidP="00284BB4">
      <w:pPr>
        <w:rPr>
          <w:rFonts w:ascii="Times" w:hAnsi="Times"/>
          <w:u w:val="single"/>
        </w:rPr>
      </w:pPr>
      <w:r w:rsidRPr="007521AE">
        <w:rPr>
          <w:rFonts w:ascii="Times" w:hAnsi="Times"/>
          <w:u w:val="single"/>
        </w:rPr>
        <w:t xml:space="preserve">Service to the </w:t>
      </w:r>
      <w:r w:rsidR="00AC05C5" w:rsidRPr="007521AE">
        <w:rPr>
          <w:rFonts w:ascii="Times" w:hAnsi="Times"/>
          <w:u w:val="single"/>
        </w:rPr>
        <w:t xml:space="preserve">Temple University </w:t>
      </w:r>
      <w:r w:rsidRPr="007521AE">
        <w:rPr>
          <w:rFonts w:ascii="Times" w:hAnsi="Times"/>
          <w:u w:val="single"/>
        </w:rPr>
        <w:t>Political Science Department</w:t>
      </w:r>
    </w:p>
    <w:p w14:paraId="127B5E4A" w14:textId="21DCF010" w:rsidR="00E53DB5" w:rsidRDefault="00E53DB5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Chair, CP Search Committee, Fall 2016</w:t>
      </w:r>
    </w:p>
    <w:p w14:paraId="7424FF09" w14:textId="22B4D960" w:rsidR="00402D5E" w:rsidRPr="007521AE" w:rsidRDefault="00263CF6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Field Coordinator</w:t>
      </w:r>
      <w:r w:rsidR="00402D5E" w:rsidRPr="007521AE">
        <w:rPr>
          <w:rFonts w:ascii="Times" w:hAnsi="Times"/>
        </w:rPr>
        <w:t>, Comparative Politics, 2015-16</w:t>
      </w:r>
      <w:r>
        <w:rPr>
          <w:rFonts w:ascii="Times" w:hAnsi="Times"/>
        </w:rPr>
        <w:t>, 2016-17</w:t>
      </w:r>
    </w:p>
    <w:p w14:paraId="509B35F2" w14:textId="210EA3EC" w:rsidR="00BF7200" w:rsidRPr="007521AE" w:rsidRDefault="00BF7200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lastRenderedPageBreak/>
        <w:t>Organizer, Comparative Politics Day, 2015</w:t>
      </w:r>
      <w:r w:rsidR="006C5CBA" w:rsidRPr="007521AE">
        <w:rPr>
          <w:rFonts w:ascii="Times" w:hAnsi="Times"/>
        </w:rPr>
        <w:t>, 2016</w:t>
      </w:r>
    </w:p>
    <w:p w14:paraId="328E8846" w14:textId="0BE3A77D" w:rsidR="006C5CBA" w:rsidRPr="007521AE" w:rsidRDefault="00495866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6C5CBA" w:rsidRPr="007521AE">
        <w:rPr>
          <w:rFonts w:ascii="Times" w:hAnsi="Times"/>
        </w:rPr>
        <w:t>Chair Search Committee, Spring 2016</w:t>
      </w:r>
    </w:p>
    <w:p w14:paraId="5E07628C" w14:textId="379D1BE9" w:rsidR="00A064DA" w:rsidRPr="007521AE" w:rsidRDefault="00495866" w:rsidP="00A064DA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A064DA" w:rsidRPr="007521AE">
        <w:rPr>
          <w:rFonts w:ascii="Times" w:hAnsi="Times"/>
        </w:rPr>
        <w:t>Graduate Program Committee, 2010-2011, 2015-2016</w:t>
      </w:r>
    </w:p>
    <w:p w14:paraId="5DF8BD70" w14:textId="214487A6" w:rsidR="00BF7200" w:rsidRPr="007521AE" w:rsidRDefault="00495866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BF7200" w:rsidRPr="007521AE">
        <w:rPr>
          <w:rFonts w:ascii="Times" w:hAnsi="Times"/>
        </w:rPr>
        <w:t>Undergraduate Program Committee, 2009-2010, 2014-2015</w:t>
      </w:r>
    </w:p>
    <w:p w14:paraId="2A8854BF" w14:textId="33F24B9D" w:rsidR="00BF7200" w:rsidRPr="007521AE" w:rsidRDefault="00495866" w:rsidP="00BF7200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BF7200" w:rsidRPr="007521AE">
        <w:rPr>
          <w:rFonts w:ascii="Times" w:hAnsi="Times"/>
        </w:rPr>
        <w:t>Sabbatical and Merit Committee</w:t>
      </w:r>
      <w:r>
        <w:rPr>
          <w:rFonts w:ascii="Times" w:hAnsi="Times"/>
        </w:rPr>
        <w:t xml:space="preserve"> (elected)</w:t>
      </w:r>
      <w:r w:rsidR="00BF7200" w:rsidRPr="007521AE">
        <w:rPr>
          <w:rFonts w:ascii="Times" w:hAnsi="Times"/>
        </w:rPr>
        <w:t>, 2011-2012, 2014-2015</w:t>
      </w:r>
      <w:r w:rsidR="00E53DB5">
        <w:rPr>
          <w:rFonts w:ascii="Times" w:hAnsi="Times"/>
        </w:rPr>
        <w:t>, 2016-2017</w:t>
      </w:r>
    </w:p>
    <w:p w14:paraId="19731CD9" w14:textId="16E2AEC9" w:rsidR="004912E7" w:rsidRPr="007521AE" w:rsidRDefault="00495866" w:rsidP="00F364BB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BF7200" w:rsidRPr="007521AE">
        <w:rPr>
          <w:rFonts w:ascii="Times" w:hAnsi="Times"/>
        </w:rPr>
        <w:t>Graduate Exam Committee in</w:t>
      </w:r>
      <w:r w:rsidR="00F364BB" w:rsidRPr="007521AE">
        <w:rPr>
          <w:rFonts w:ascii="Times" w:hAnsi="Times"/>
        </w:rPr>
        <w:t xml:space="preserve"> Comparative Politics, Spring 2010, Fall 2010, Spring 2011, Fall 2011, Spri</w:t>
      </w:r>
      <w:r w:rsidR="00D76295" w:rsidRPr="007521AE">
        <w:rPr>
          <w:rFonts w:ascii="Times" w:hAnsi="Times"/>
        </w:rPr>
        <w:t>ng 2012, Fall 2013, Spring 2014</w:t>
      </w:r>
      <w:r w:rsidR="00FF2B6B" w:rsidRPr="007521AE">
        <w:rPr>
          <w:rFonts w:ascii="Times" w:hAnsi="Times"/>
        </w:rPr>
        <w:t>, Spring 2015</w:t>
      </w:r>
      <w:r>
        <w:rPr>
          <w:rFonts w:ascii="Times" w:hAnsi="Times"/>
        </w:rPr>
        <w:t>, Fall 2016 (Chair)</w:t>
      </w:r>
    </w:p>
    <w:p w14:paraId="0134EC9A" w14:textId="11580354" w:rsidR="00284BB4" w:rsidRPr="007521AE" w:rsidRDefault="00495866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284BB4" w:rsidRPr="007521AE">
        <w:rPr>
          <w:rFonts w:ascii="Times" w:hAnsi="Times"/>
        </w:rPr>
        <w:t xml:space="preserve">Race &amp; Ethnic Politics </w:t>
      </w:r>
      <w:r w:rsidR="006C5CBA" w:rsidRPr="007521AE">
        <w:rPr>
          <w:rFonts w:ascii="Times" w:hAnsi="Times"/>
        </w:rPr>
        <w:t xml:space="preserve">Faculty </w:t>
      </w:r>
      <w:r w:rsidR="00284BB4" w:rsidRPr="007521AE">
        <w:rPr>
          <w:rFonts w:ascii="Times" w:hAnsi="Times"/>
        </w:rPr>
        <w:t>Search Committee, Fall 2013</w:t>
      </w:r>
    </w:p>
    <w:p w14:paraId="2C7526EF" w14:textId="78846ABB" w:rsidR="00F364BB" w:rsidRPr="007521AE" w:rsidRDefault="00495866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 xml:space="preserve">Member, </w:t>
      </w:r>
      <w:r w:rsidR="00F364BB" w:rsidRPr="007521AE">
        <w:rPr>
          <w:rFonts w:ascii="Times" w:hAnsi="Times"/>
        </w:rPr>
        <w:t xml:space="preserve">Comparative Politics </w:t>
      </w:r>
      <w:r w:rsidR="006C5CBA" w:rsidRPr="007521AE">
        <w:rPr>
          <w:rFonts w:ascii="Times" w:hAnsi="Times"/>
        </w:rPr>
        <w:t xml:space="preserve">Faculty </w:t>
      </w:r>
      <w:r w:rsidR="00F364BB" w:rsidRPr="007521AE">
        <w:rPr>
          <w:rFonts w:ascii="Times" w:hAnsi="Times"/>
        </w:rPr>
        <w:t>Search Committee, Fall 2011</w:t>
      </w:r>
    </w:p>
    <w:p w14:paraId="3A333940" w14:textId="6CB2CC5B" w:rsidR="00377438" w:rsidRDefault="00B36BDD" w:rsidP="00CF62FF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Coordinator, Comparative Politics Graduat</w:t>
      </w:r>
      <w:r w:rsidR="002566AB" w:rsidRPr="007521AE">
        <w:rPr>
          <w:rFonts w:ascii="Times" w:hAnsi="Times"/>
        </w:rPr>
        <w:t>e Student Workshop 2010</w:t>
      </w:r>
      <w:r w:rsidR="00495866">
        <w:rPr>
          <w:rFonts w:ascii="Times" w:hAnsi="Times"/>
        </w:rPr>
        <w:t>-2014</w:t>
      </w:r>
    </w:p>
    <w:p w14:paraId="2256AE08" w14:textId="77777777" w:rsidR="00CF62FF" w:rsidRPr="00CF62FF" w:rsidRDefault="00CF62FF" w:rsidP="00CF62FF">
      <w:pPr>
        <w:pStyle w:val="BodyText"/>
        <w:spacing w:line="220" w:lineRule="atLeast"/>
        <w:ind w:left="360" w:hanging="360"/>
        <w:rPr>
          <w:rFonts w:ascii="Times" w:hAnsi="Times"/>
        </w:rPr>
      </w:pPr>
    </w:p>
    <w:p w14:paraId="7F220DFC" w14:textId="70AF097C" w:rsidR="004C36B7" w:rsidRPr="007521AE" w:rsidRDefault="008A7737" w:rsidP="00E567B7">
      <w:pPr>
        <w:pStyle w:val="BodyText"/>
        <w:spacing w:line="220" w:lineRule="atLeast"/>
        <w:rPr>
          <w:rFonts w:ascii="Times" w:hAnsi="Times"/>
        </w:rPr>
      </w:pPr>
      <w:r w:rsidRPr="007521AE">
        <w:rPr>
          <w:rFonts w:ascii="Times" w:hAnsi="Times"/>
          <w:u w:val="single"/>
        </w:rPr>
        <w:t>Graduate student a</w:t>
      </w:r>
      <w:r w:rsidR="004C36B7" w:rsidRPr="007521AE">
        <w:rPr>
          <w:rFonts w:ascii="Times" w:hAnsi="Times"/>
          <w:u w:val="single"/>
        </w:rPr>
        <w:t>dvising, Temple University:</w:t>
      </w:r>
      <w:r w:rsidR="00AB3854" w:rsidRPr="007521AE">
        <w:rPr>
          <w:rFonts w:ascii="Times" w:hAnsi="Times"/>
        </w:rPr>
        <w:t xml:space="preserve"> </w:t>
      </w:r>
      <w:r w:rsidR="0002270E" w:rsidRPr="007521AE">
        <w:rPr>
          <w:rFonts w:ascii="Times" w:hAnsi="Times"/>
        </w:rPr>
        <w:t>(*=chair/principal advisor)</w:t>
      </w:r>
    </w:p>
    <w:p w14:paraId="45D31306" w14:textId="1C5A5D37" w:rsidR="00E567B7" w:rsidRPr="007521AE" w:rsidRDefault="008A7737" w:rsidP="0002270E">
      <w:pPr>
        <w:pStyle w:val="BodyText"/>
        <w:spacing w:line="220" w:lineRule="atLeast"/>
        <w:ind w:left="360" w:hanging="360"/>
        <w:rPr>
          <w:rFonts w:ascii="Times" w:hAnsi="Times"/>
          <w:i/>
        </w:rPr>
      </w:pPr>
      <w:r w:rsidRPr="007521AE">
        <w:rPr>
          <w:rFonts w:ascii="Times" w:hAnsi="Times"/>
          <w:i/>
        </w:rPr>
        <w:t>Current s</w:t>
      </w:r>
      <w:r w:rsidR="00E567B7" w:rsidRPr="007521AE">
        <w:rPr>
          <w:rFonts w:ascii="Times" w:hAnsi="Times"/>
          <w:i/>
        </w:rPr>
        <w:t>tudents</w:t>
      </w:r>
    </w:p>
    <w:p w14:paraId="6BE8A4E7" w14:textId="70C53ABA" w:rsidR="0002270E" w:rsidRPr="007521AE" w:rsidRDefault="005B2625" w:rsidP="00E567B7">
      <w:pPr>
        <w:pStyle w:val="BodyText"/>
        <w:spacing w:line="220" w:lineRule="atLeast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02270E" w:rsidRPr="007521AE">
        <w:rPr>
          <w:rFonts w:ascii="Times" w:hAnsi="Times"/>
        </w:rPr>
        <w:t>Amanda Alvarez (</w:t>
      </w:r>
      <w:r w:rsidR="00CF62FF">
        <w:rPr>
          <w:rFonts w:ascii="Times" w:hAnsi="Times"/>
        </w:rPr>
        <w:t xml:space="preserve">dissertation </w:t>
      </w:r>
      <w:r w:rsidRPr="007521AE">
        <w:rPr>
          <w:rFonts w:ascii="Times" w:hAnsi="Times"/>
        </w:rPr>
        <w:t>in progress</w:t>
      </w:r>
      <w:r w:rsidR="0002270E" w:rsidRPr="007521AE">
        <w:rPr>
          <w:rFonts w:ascii="Times" w:hAnsi="Times"/>
        </w:rPr>
        <w:t>)</w:t>
      </w:r>
    </w:p>
    <w:p w14:paraId="593EF8F0" w14:textId="016291F4" w:rsidR="00203A96" w:rsidRPr="007521AE" w:rsidRDefault="00AC5CAB" w:rsidP="00E567B7">
      <w:pPr>
        <w:pStyle w:val="BodyText"/>
        <w:spacing w:line="220" w:lineRule="atLeast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EE1F94" w:rsidRPr="007521AE">
        <w:rPr>
          <w:rFonts w:ascii="Times" w:hAnsi="Times"/>
        </w:rPr>
        <w:t>Joel Bla</w:t>
      </w:r>
      <w:r w:rsidR="00203A96" w:rsidRPr="007521AE">
        <w:rPr>
          <w:rFonts w:ascii="Times" w:hAnsi="Times"/>
        </w:rPr>
        <w:t>xland (</w:t>
      </w:r>
      <w:r w:rsidR="00EE781F">
        <w:rPr>
          <w:rFonts w:ascii="Times" w:hAnsi="Times"/>
        </w:rPr>
        <w:t>prospectus in progress</w:t>
      </w:r>
      <w:r w:rsidR="00203A96" w:rsidRPr="007521AE">
        <w:rPr>
          <w:rFonts w:ascii="Times" w:hAnsi="Times"/>
        </w:rPr>
        <w:t>)</w:t>
      </w:r>
    </w:p>
    <w:p w14:paraId="6F43A634" w14:textId="637A1C0F" w:rsidR="0002270E" w:rsidRPr="007521AE" w:rsidRDefault="0002270E" w:rsidP="007B03B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Christopher Faraci (dissertation in progress)</w:t>
      </w:r>
    </w:p>
    <w:p w14:paraId="642C2D2B" w14:textId="45E1EC7F" w:rsidR="008A7737" w:rsidRPr="007521AE" w:rsidRDefault="005B4726" w:rsidP="007B03B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8A7737" w:rsidRPr="007521AE">
        <w:rPr>
          <w:rFonts w:ascii="Times" w:hAnsi="Times"/>
        </w:rPr>
        <w:t>Ian Matthews (</w:t>
      </w:r>
      <w:r w:rsidR="00CF62FF">
        <w:rPr>
          <w:rFonts w:ascii="Times" w:hAnsi="Times"/>
        </w:rPr>
        <w:t>prospectus in progress</w:t>
      </w:r>
      <w:r w:rsidR="008A7737" w:rsidRPr="007521AE">
        <w:rPr>
          <w:rFonts w:ascii="Times" w:hAnsi="Times"/>
        </w:rPr>
        <w:t>)</w:t>
      </w:r>
    </w:p>
    <w:p w14:paraId="6A885B6D" w14:textId="41ED3A69" w:rsidR="0013441B" w:rsidRPr="007521AE" w:rsidRDefault="0013441B" w:rsidP="007B03B0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Mahfuzall Meherzad (</w:t>
      </w:r>
      <w:r w:rsidR="00AF3573" w:rsidRPr="007521AE">
        <w:rPr>
          <w:rFonts w:ascii="Times" w:hAnsi="Times"/>
        </w:rPr>
        <w:t>dissertation in progress</w:t>
      </w:r>
      <w:r w:rsidRPr="007521AE">
        <w:rPr>
          <w:rFonts w:ascii="Times" w:hAnsi="Times"/>
        </w:rPr>
        <w:t>)</w:t>
      </w:r>
    </w:p>
    <w:p w14:paraId="383655DF" w14:textId="26D15920" w:rsidR="007B03B0" w:rsidRPr="007521AE" w:rsidRDefault="0002270E" w:rsidP="0002270E">
      <w:pPr>
        <w:pStyle w:val="BodyText"/>
        <w:spacing w:line="220" w:lineRule="atLeast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7B03B0" w:rsidRPr="007521AE">
        <w:rPr>
          <w:rFonts w:ascii="Times" w:hAnsi="Times"/>
        </w:rPr>
        <w:t xml:space="preserve">Everett </w:t>
      </w:r>
      <w:r w:rsidR="00BE73A2" w:rsidRPr="007521AE">
        <w:rPr>
          <w:rFonts w:ascii="Times" w:hAnsi="Times"/>
        </w:rPr>
        <w:t xml:space="preserve">A. </w:t>
      </w:r>
      <w:r w:rsidR="007B03B0" w:rsidRPr="007521AE">
        <w:rPr>
          <w:rFonts w:ascii="Times" w:hAnsi="Times"/>
        </w:rPr>
        <w:t xml:space="preserve">Vieira </w:t>
      </w:r>
      <w:r w:rsidR="00BE73A2" w:rsidRPr="007521AE">
        <w:rPr>
          <w:rFonts w:ascii="Times" w:hAnsi="Times"/>
        </w:rPr>
        <w:t xml:space="preserve">III </w:t>
      </w:r>
      <w:r w:rsidR="007B03B0" w:rsidRPr="007521AE">
        <w:rPr>
          <w:rFonts w:ascii="Times" w:hAnsi="Times"/>
        </w:rPr>
        <w:t>(</w:t>
      </w:r>
      <w:r w:rsidR="00BA13BC" w:rsidRPr="007521AE">
        <w:rPr>
          <w:rFonts w:ascii="Times" w:hAnsi="Times"/>
        </w:rPr>
        <w:t xml:space="preserve">dissertation </w:t>
      </w:r>
      <w:r w:rsidR="007B03B0" w:rsidRPr="007521AE">
        <w:rPr>
          <w:rFonts w:ascii="Times" w:hAnsi="Times"/>
        </w:rPr>
        <w:t>in progress)</w:t>
      </w:r>
    </w:p>
    <w:p w14:paraId="46B09CF2" w14:textId="77777777" w:rsidR="00E567B7" w:rsidRPr="007521AE" w:rsidRDefault="00E567B7" w:rsidP="0002270E">
      <w:pPr>
        <w:pStyle w:val="BodyText"/>
        <w:spacing w:line="220" w:lineRule="atLeast"/>
        <w:rPr>
          <w:rFonts w:ascii="Times" w:hAnsi="Times"/>
        </w:rPr>
      </w:pPr>
    </w:p>
    <w:p w14:paraId="0081D4EC" w14:textId="4E71D9A5" w:rsidR="00E567B7" w:rsidRPr="007521AE" w:rsidRDefault="008A7737" w:rsidP="0002270E">
      <w:pPr>
        <w:pStyle w:val="BodyText"/>
        <w:spacing w:line="220" w:lineRule="atLeast"/>
        <w:rPr>
          <w:rFonts w:ascii="Times" w:hAnsi="Times"/>
        </w:rPr>
      </w:pPr>
      <w:r w:rsidRPr="007521AE">
        <w:rPr>
          <w:rFonts w:ascii="Times" w:hAnsi="Times"/>
          <w:i/>
        </w:rPr>
        <w:t>Former s</w:t>
      </w:r>
      <w:r w:rsidR="00E567B7" w:rsidRPr="007521AE">
        <w:rPr>
          <w:rFonts w:ascii="Times" w:hAnsi="Times"/>
          <w:i/>
        </w:rPr>
        <w:t>tudents</w:t>
      </w:r>
      <w:r w:rsidR="00BB5991" w:rsidRPr="007521AE">
        <w:rPr>
          <w:rFonts w:ascii="Times" w:hAnsi="Times"/>
          <w:i/>
        </w:rPr>
        <w:t xml:space="preserve"> with placement information:</w:t>
      </w:r>
    </w:p>
    <w:p w14:paraId="08AA141F" w14:textId="0492B1A6" w:rsidR="00E567B7" w:rsidRPr="007521AE" w:rsidRDefault="00E567B7" w:rsidP="00E567B7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AC677B" w:rsidRPr="007521AE">
        <w:rPr>
          <w:rFonts w:ascii="Times" w:hAnsi="Times"/>
        </w:rPr>
        <w:t>Jared Abbott (MA)</w:t>
      </w:r>
      <w:r w:rsidR="00185AC2" w:rsidRPr="007521AE">
        <w:rPr>
          <w:rFonts w:ascii="Times" w:hAnsi="Times"/>
        </w:rPr>
        <w:t xml:space="preserve"> </w:t>
      </w:r>
      <w:r w:rsidR="00B706DD" w:rsidRPr="007521AE">
        <w:rPr>
          <w:rFonts w:ascii="Times" w:hAnsi="Times"/>
        </w:rPr>
        <w:t xml:space="preserve">enrolled in </w:t>
      </w:r>
      <w:r w:rsidRPr="007521AE">
        <w:rPr>
          <w:rFonts w:ascii="Times" w:hAnsi="Times"/>
        </w:rPr>
        <w:t>PhD program at Harvard University Department of Government</w:t>
      </w:r>
      <w:r w:rsidR="00185AC2" w:rsidRPr="007521AE">
        <w:rPr>
          <w:rFonts w:ascii="Times" w:hAnsi="Times"/>
        </w:rPr>
        <w:t>.</w:t>
      </w:r>
    </w:p>
    <w:p w14:paraId="2708EA2B" w14:textId="0CA60333" w:rsidR="00E567B7" w:rsidRPr="007521AE" w:rsidRDefault="00E567B7" w:rsidP="00E567B7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*</w:t>
      </w:r>
      <w:r w:rsidR="00AC677B" w:rsidRPr="007521AE">
        <w:rPr>
          <w:rFonts w:ascii="Times" w:hAnsi="Times"/>
        </w:rPr>
        <w:t>Nicolaos Catsis (</w:t>
      </w:r>
      <w:r w:rsidR="00DF7856" w:rsidRPr="007521AE">
        <w:rPr>
          <w:rFonts w:ascii="Times" w:hAnsi="Times"/>
        </w:rPr>
        <w:t xml:space="preserve">PhD </w:t>
      </w:r>
      <w:r w:rsidRPr="007521AE">
        <w:rPr>
          <w:rFonts w:ascii="Times" w:hAnsi="Times"/>
        </w:rPr>
        <w:t>2014</w:t>
      </w:r>
      <w:r w:rsidR="00AC677B" w:rsidRPr="007521AE">
        <w:rPr>
          <w:rFonts w:ascii="Times" w:hAnsi="Times"/>
        </w:rPr>
        <w:t>)</w:t>
      </w:r>
      <w:r w:rsidR="00185AC2" w:rsidRPr="007521AE">
        <w:rPr>
          <w:rFonts w:ascii="Times" w:hAnsi="Times"/>
        </w:rPr>
        <w:t xml:space="preserve"> </w:t>
      </w:r>
      <w:r w:rsidR="004C02CF" w:rsidRPr="007521AE">
        <w:rPr>
          <w:rFonts w:ascii="Times" w:hAnsi="Times"/>
        </w:rPr>
        <w:t xml:space="preserve">Visiting </w:t>
      </w:r>
      <w:r w:rsidR="00DF7856" w:rsidRPr="007521AE">
        <w:rPr>
          <w:rFonts w:ascii="Times" w:hAnsi="Times"/>
        </w:rPr>
        <w:t>Assistant Professor of Global Studies, Wilson College.</w:t>
      </w:r>
    </w:p>
    <w:p w14:paraId="4D5BEA2D" w14:textId="07F516F0" w:rsidR="00546314" w:rsidRPr="007521AE" w:rsidRDefault="00546314" w:rsidP="00E567B7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Ed Larsen (MA) Assessment Specialist, ETS.</w:t>
      </w:r>
    </w:p>
    <w:p w14:paraId="3D9410F2" w14:textId="3D75FC23" w:rsidR="009C7CEF" w:rsidRPr="007521AE" w:rsidRDefault="009C7CEF" w:rsidP="009C7CEF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*Alyona Sokolova (PhD defense January 2016) on job market.</w:t>
      </w:r>
    </w:p>
    <w:p w14:paraId="263BEA6D" w14:textId="7F86153D" w:rsidR="00546314" w:rsidRDefault="00546314" w:rsidP="00546314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Ashish Vaidya (PhD defense May 2015) on job market.</w:t>
      </w:r>
    </w:p>
    <w:p w14:paraId="35B82F5B" w14:textId="77777777" w:rsidR="0002270E" w:rsidRPr="007521AE" w:rsidRDefault="0002270E" w:rsidP="0002270E">
      <w:pPr>
        <w:pStyle w:val="BodyText"/>
        <w:spacing w:line="220" w:lineRule="atLeast"/>
        <w:rPr>
          <w:rFonts w:ascii="Times" w:hAnsi="Times"/>
        </w:rPr>
      </w:pPr>
    </w:p>
    <w:p w14:paraId="72B3C637" w14:textId="619FAF8E" w:rsidR="004C36B7" w:rsidRPr="007521AE" w:rsidRDefault="008A7737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  <w:u w:val="single"/>
        </w:rPr>
        <w:t>Graduate students a</w:t>
      </w:r>
      <w:r w:rsidR="004C36B7" w:rsidRPr="007521AE">
        <w:rPr>
          <w:rFonts w:ascii="Times" w:hAnsi="Times"/>
          <w:u w:val="single"/>
        </w:rPr>
        <w:t>dvised outside Temple</w:t>
      </w:r>
    </w:p>
    <w:p w14:paraId="16CD6CDE" w14:textId="4434B68B" w:rsidR="004C36B7" w:rsidRPr="007521AE" w:rsidRDefault="004C36B7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Antoine Maillet (</w:t>
      </w:r>
      <w:r w:rsidR="004655C8" w:rsidRPr="007521AE">
        <w:rPr>
          <w:rFonts w:ascii="Times" w:hAnsi="Times"/>
        </w:rPr>
        <w:t xml:space="preserve">Pontificia </w:t>
      </w:r>
      <w:r w:rsidRPr="007521AE">
        <w:rPr>
          <w:rFonts w:ascii="Times" w:hAnsi="Times"/>
        </w:rPr>
        <w:t>Universidad Católica de Chile) –</w:t>
      </w:r>
      <w:r w:rsidR="00A02764" w:rsidRPr="007521AE">
        <w:rPr>
          <w:rFonts w:ascii="Times" w:hAnsi="Times"/>
        </w:rPr>
        <w:t xml:space="preserve"> </w:t>
      </w:r>
      <w:r w:rsidR="00CC44B1" w:rsidRPr="007521AE">
        <w:rPr>
          <w:rFonts w:ascii="Times" w:hAnsi="Times"/>
        </w:rPr>
        <w:t>PhD</w:t>
      </w:r>
      <w:r w:rsidR="00531699" w:rsidRPr="007521AE">
        <w:rPr>
          <w:rFonts w:ascii="Times" w:hAnsi="Times"/>
        </w:rPr>
        <w:t>,</w:t>
      </w:r>
      <w:r w:rsidR="00CC44B1" w:rsidRPr="007521AE">
        <w:rPr>
          <w:rFonts w:ascii="Times" w:hAnsi="Times"/>
        </w:rPr>
        <w:t xml:space="preserve"> </w:t>
      </w:r>
      <w:r w:rsidR="00531699" w:rsidRPr="007521AE">
        <w:rPr>
          <w:rFonts w:ascii="Times" w:hAnsi="Times"/>
        </w:rPr>
        <w:t xml:space="preserve">December </w:t>
      </w:r>
      <w:r w:rsidR="00671198" w:rsidRPr="007521AE">
        <w:rPr>
          <w:rFonts w:ascii="Times" w:hAnsi="Times"/>
        </w:rPr>
        <w:t>2013</w:t>
      </w:r>
      <w:r w:rsidR="004B7B4E" w:rsidRPr="007521AE">
        <w:rPr>
          <w:rFonts w:ascii="Times" w:hAnsi="Times"/>
        </w:rPr>
        <w:t>,</w:t>
      </w:r>
      <w:r w:rsidR="002D48FE" w:rsidRPr="007521AE">
        <w:rPr>
          <w:rFonts w:ascii="Times" w:hAnsi="Times"/>
        </w:rPr>
        <w:t xml:space="preserve"> </w:t>
      </w:r>
      <w:r w:rsidR="00903FAA" w:rsidRPr="007521AE">
        <w:rPr>
          <w:rFonts w:ascii="Times" w:hAnsi="Times"/>
        </w:rPr>
        <w:t>Assistant Professor, Institute of Public Policy</w:t>
      </w:r>
      <w:r w:rsidR="00BB5991" w:rsidRPr="007521AE">
        <w:rPr>
          <w:rFonts w:ascii="Times" w:hAnsi="Times"/>
        </w:rPr>
        <w:t>, Universidad de Chile</w:t>
      </w:r>
      <w:r w:rsidR="0052589E" w:rsidRPr="007521AE">
        <w:rPr>
          <w:rFonts w:ascii="Times" w:hAnsi="Times"/>
        </w:rPr>
        <w:t xml:space="preserve"> (since 2014</w:t>
      </w:r>
      <w:r w:rsidR="002D48FE" w:rsidRPr="007521AE">
        <w:rPr>
          <w:rFonts w:ascii="Times" w:hAnsi="Times"/>
        </w:rPr>
        <w:t>)</w:t>
      </w:r>
    </w:p>
    <w:p w14:paraId="747DC30B" w14:textId="07F323A7" w:rsidR="004C36B7" w:rsidRPr="007521AE" w:rsidRDefault="004C36B7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Roody Reserve (</w:t>
      </w:r>
      <w:r w:rsidR="004655C8" w:rsidRPr="007521AE">
        <w:rPr>
          <w:rFonts w:ascii="Times" w:hAnsi="Times"/>
        </w:rPr>
        <w:t xml:space="preserve">Pontificia </w:t>
      </w:r>
      <w:r w:rsidRPr="007521AE">
        <w:rPr>
          <w:rFonts w:ascii="Times" w:hAnsi="Times"/>
        </w:rPr>
        <w:t>Universidad Católica de Chile) – dissertation in progress</w:t>
      </w:r>
      <w:r w:rsidR="00AC465F" w:rsidRPr="007521AE">
        <w:rPr>
          <w:rFonts w:ascii="Times" w:hAnsi="Times"/>
        </w:rPr>
        <w:t>, Assistant Professor and Director of MA Program in Political Science, Universidad Centroamericana, El Salvador (since 2014)</w:t>
      </w:r>
    </w:p>
    <w:p w14:paraId="17F85CC0" w14:textId="0FEED4CB" w:rsidR="001C071D" w:rsidRPr="007521AE" w:rsidRDefault="00043C06" w:rsidP="00304B1D">
      <w:pPr>
        <w:pStyle w:val="BodyText"/>
        <w:spacing w:line="220" w:lineRule="atLeast"/>
        <w:ind w:left="360" w:hanging="360"/>
        <w:rPr>
          <w:rFonts w:ascii="Times" w:hAnsi="Times"/>
        </w:rPr>
      </w:pPr>
      <w:r>
        <w:rPr>
          <w:rFonts w:ascii="Times" w:hAnsi="Times"/>
        </w:rPr>
        <w:t>Nicolas Guillé</w:t>
      </w:r>
      <w:r w:rsidR="001C071D" w:rsidRPr="007521AE">
        <w:rPr>
          <w:rFonts w:ascii="Times" w:hAnsi="Times"/>
        </w:rPr>
        <w:t>n Velasquez (University of Miami, Department of International Studies) – dissertation in progress (since 2016)</w:t>
      </w:r>
    </w:p>
    <w:p w14:paraId="2E7832AC" w14:textId="77777777" w:rsidR="005D31EE" w:rsidRPr="007521AE" w:rsidRDefault="005D31EE" w:rsidP="00304B1D">
      <w:pPr>
        <w:pStyle w:val="BodyText"/>
        <w:spacing w:line="220" w:lineRule="atLeast"/>
        <w:ind w:left="360" w:hanging="360"/>
        <w:rPr>
          <w:rFonts w:ascii="Times" w:hAnsi="Times"/>
          <w:b/>
          <w:u w:val="single"/>
        </w:rPr>
      </w:pPr>
    </w:p>
    <w:p w14:paraId="304E9D73" w14:textId="4BED1C51" w:rsidR="0012675A" w:rsidRPr="007521AE" w:rsidRDefault="0006356E" w:rsidP="00304B1D">
      <w:pPr>
        <w:pStyle w:val="BodyText"/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t>Teaching Experience</w:t>
      </w:r>
    </w:p>
    <w:p w14:paraId="52FB1480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Qualitative Methods (graduate)</w:t>
      </w:r>
    </w:p>
    <w:p w14:paraId="054E5688" w14:textId="7107DC31" w:rsidR="0012675A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The State in Comparative Politics (</w:t>
      </w:r>
      <w:r w:rsidR="00354892" w:rsidRPr="007521AE">
        <w:rPr>
          <w:rFonts w:ascii="Times" w:hAnsi="Times"/>
          <w:iCs/>
        </w:rPr>
        <w:t xml:space="preserve">undergraduate, MPP, and </w:t>
      </w:r>
      <w:r w:rsidRPr="007521AE">
        <w:rPr>
          <w:rFonts w:ascii="Times" w:hAnsi="Times"/>
          <w:iCs/>
        </w:rPr>
        <w:t>graduate)</w:t>
      </w:r>
    </w:p>
    <w:p w14:paraId="295A65B1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Comparative Politics Core Seminar (graduate)</w:t>
      </w:r>
    </w:p>
    <w:p w14:paraId="0BFBF951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Introduction to Comparative Politics (undergraduate)</w:t>
      </w:r>
    </w:p>
    <w:p w14:paraId="5C984CE0" w14:textId="77777777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Comparative Politics in Latin America (undergraduate)</w:t>
      </w:r>
    </w:p>
    <w:p w14:paraId="59CA0CE8" w14:textId="02E5CE64" w:rsidR="0012675A" w:rsidRPr="007521AE" w:rsidRDefault="0012675A" w:rsidP="00304B1D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Social Revolutions: Causes and Consequences (undergraduate seminar</w:t>
      </w:r>
      <w:r w:rsidR="0075306D" w:rsidRPr="007521AE">
        <w:rPr>
          <w:rFonts w:ascii="Times" w:hAnsi="Times"/>
          <w:iCs/>
        </w:rPr>
        <w:t xml:space="preserve"> and capstone</w:t>
      </w:r>
      <w:r w:rsidRPr="007521AE">
        <w:rPr>
          <w:rFonts w:ascii="Times" w:hAnsi="Times"/>
          <w:iCs/>
        </w:rPr>
        <w:t>)</w:t>
      </w:r>
    </w:p>
    <w:p w14:paraId="2CE767A4" w14:textId="03D8B51A" w:rsidR="007B4726" w:rsidRPr="007521AE" w:rsidRDefault="0012675A" w:rsidP="00F364BB">
      <w:pPr>
        <w:pStyle w:val="BodyText"/>
        <w:spacing w:line="220" w:lineRule="atLeast"/>
        <w:ind w:left="360" w:hanging="360"/>
        <w:rPr>
          <w:rFonts w:ascii="Times" w:hAnsi="Times"/>
          <w:iCs/>
        </w:rPr>
      </w:pPr>
      <w:r w:rsidRPr="007521AE">
        <w:rPr>
          <w:rFonts w:ascii="Times" w:hAnsi="Times"/>
          <w:iCs/>
        </w:rPr>
        <w:t>Cocaine and Society in the Americas (undergraduate</w:t>
      </w:r>
      <w:r w:rsidR="00505BDD" w:rsidRPr="007521AE">
        <w:rPr>
          <w:rFonts w:ascii="Times" w:hAnsi="Times"/>
          <w:iCs/>
        </w:rPr>
        <w:t xml:space="preserve"> seminar</w:t>
      </w:r>
      <w:r w:rsidRPr="007521AE">
        <w:rPr>
          <w:rFonts w:ascii="Times" w:hAnsi="Times"/>
          <w:iCs/>
        </w:rPr>
        <w:t>)</w:t>
      </w:r>
    </w:p>
    <w:p w14:paraId="26DD8847" w14:textId="77777777" w:rsidR="00A97CB3" w:rsidRDefault="00A97CB3" w:rsidP="00CF1A60">
      <w:pPr>
        <w:spacing w:line="220" w:lineRule="atLeast"/>
        <w:rPr>
          <w:rFonts w:ascii="Times" w:hAnsi="Times"/>
          <w:b/>
          <w:u w:val="single"/>
        </w:rPr>
      </w:pPr>
    </w:p>
    <w:p w14:paraId="5A3B4EFE" w14:textId="77777777" w:rsidR="005D47F2" w:rsidRPr="007521AE" w:rsidRDefault="005D47F2" w:rsidP="00CF1A60">
      <w:pPr>
        <w:spacing w:line="220" w:lineRule="atLeast"/>
        <w:rPr>
          <w:rFonts w:ascii="Times" w:hAnsi="Times"/>
          <w:b/>
          <w:u w:val="single"/>
        </w:rPr>
      </w:pPr>
      <w:bookmarkStart w:id="0" w:name="_GoBack"/>
      <w:bookmarkEnd w:id="0"/>
    </w:p>
    <w:p w14:paraId="4D9C0B16" w14:textId="3AA0A412" w:rsidR="006F2416" w:rsidRPr="007521AE" w:rsidRDefault="0006356E" w:rsidP="00304B1D">
      <w:pPr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/>
          <w:u w:val="single"/>
        </w:rPr>
        <w:lastRenderedPageBreak/>
        <w:t>Research Funding Obtained</w:t>
      </w:r>
    </w:p>
    <w:p w14:paraId="75576A9E" w14:textId="35A237FE" w:rsidR="006F2416" w:rsidRPr="007521AE" w:rsidRDefault="006F2416" w:rsidP="006F2416">
      <w:pPr>
        <w:spacing w:line="220" w:lineRule="atLeast"/>
        <w:ind w:left="360" w:hanging="360"/>
        <w:rPr>
          <w:rFonts w:ascii="Times" w:hAnsi="Times"/>
          <w:bCs/>
          <w:i/>
        </w:rPr>
      </w:pPr>
      <w:r w:rsidRPr="007521AE">
        <w:rPr>
          <w:rFonts w:ascii="Times" w:hAnsi="Times"/>
          <w:bCs/>
          <w:i/>
        </w:rPr>
        <w:t>External</w:t>
      </w:r>
    </w:p>
    <w:p w14:paraId="2B4AEA36" w14:textId="7C6031BE" w:rsidR="006F2416" w:rsidRPr="007521AE" w:rsidRDefault="006F2416" w:rsidP="00D3141F">
      <w:pPr>
        <w:spacing w:line="220" w:lineRule="atLeast"/>
        <w:ind w:left="360" w:hanging="360"/>
        <w:rPr>
          <w:rFonts w:ascii="Times" w:hAnsi="Times"/>
          <w:bCs/>
        </w:rPr>
      </w:pPr>
      <w:r w:rsidRPr="007521AE">
        <w:rPr>
          <w:rFonts w:ascii="Times" w:hAnsi="Times"/>
          <w:bCs/>
        </w:rPr>
        <w:t xml:space="preserve">Research Team Member, ‘Ethnic Policies and Development: A Comparative Analysis of the Cases of Argentina, Brazil, and Chile’ (PIs Matthias vom Hau, IBEI-Barcelona and Guillermo Wilde – Universidad de San Martín, Argentina) Funded for </w:t>
      </w:r>
      <w:r w:rsidRPr="007521AE">
        <w:rPr>
          <w:rFonts w:ascii="Times" w:hAnsi="Times"/>
          <w:b/>
          <w:color w:val="000000"/>
        </w:rPr>
        <w:t>€</w:t>
      </w:r>
      <w:r w:rsidRPr="007521AE">
        <w:rPr>
          <w:rFonts w:ascii="Times" w:hAnsi="Times"/>
          <w:bCs/>
        </w:rPr>
        <w:t>52,000 from the Ministry of Science and Innovation, Government of Spain.</w:t>
      </w:r>
      <w:r w:rsidR="007F776C">
        <w:rPr>
          <w:rFonts w:ascii="Times" w:hAnsi="Times"/>
          <w:bCs/>
        </w:rPr>
        <w:t xml:space="preserve"> Renewed 2016</w:t>
      </w:r>
      <w:r w:rsidR="00025CF6">
        <w:rPr>
          <w:rFonts w:ascii="Times" w:hAnsi="Times"/>
          <w:bCs/>
        </w:rPr>
        <w:t>-18</w:t>
      </w:r>
      <w:r w:rsidR="007F776C">
        <w:rPr>
          <w:rFonts w:ascii="Times" w:hAnsi="Times"/>
          <w:bCs/>
        </w:rPr>
        <w:t xml:space="preserve"> for an additional </w:t>
      </w:r>
      <w:r w:rsidR="007F776C" w:rsidRPr="007521AE">
        <w:rPr>
          <w:rFonts w:ascii="Times" w:hAnsi="Times"/>
          <w:b/>
          <w:color w:val="000000"/>
        </w:rPr>
        <w:t>€</w:t>
      </w:r>
      <w:r w:rsidR="007F776C">
        <w:rPr>
          <w:rFonts w:ascii="Times" w:hAnsi="Times"/>
          <w:bCs/>
        </w:rPr>
        <w:t>44</w:t>
      </w:r>
      <w:r w:rsidR="007F776C" w:rsidRPr="007521AE">
        <w:rPr>
          <w:rFonts w:ascii="Times" w:hAnsi="Times"/>
          <w:bCs/>
        </w:rPr>
        <w:t>,000</w:t>
      </w:r>
    </w:p>
    <w:p w14:paraId="7407D269" w14:textId="6B1FFA35" w:rsidR="006F2416" w:rsidRPr="007521AE" w:rsidRDefault="006F2416" w:rsidP="006F2416">
      <w:pPr>
        <w:spacing w:line="220" w:lineRule="atLeast"/>
        <w:ind w:left="360" w:hanging="360"/>
        <w:rPr>
          <w:rFonts w:ascii="Times" w:hAnsi="Times"/>
          <w:bCs/>
          <w:i/>
        </w:rPr>
      </w:pPr>
      <w:r w:rsidRPr="007521AE">
        <w:rPr>
          <w:rFonts w:ascii="Times" w:hAnsi="Times"/>
          <w:bCs/>
          <w:i/>
        </w:rPr>
        <w:t>Internal</w:t>
      </w:r>
    </w:p>
    <w:p w14:paraId="0771BCAE" w14:textId="77777777" w:rsidR="006F2416" w:rsidRPr="007521AE" w:rsidRDefault="006F2416" w:rsidP="006F2416">
      <w:pPr>
        <w:spacing w:line="220" w:lineRule="atLeast"/>
        <w:ind w:left="360" w:hanging="360"/>
        <w:rPr>
          <w:rFonts w:ascii="Times" w:hAnsi="Times"/>
          <w:bCs/>
        </w:rPr>
      </w:pPr>
      <w:r w:rsidRPr="007521AE">
        <w:rPr>
          <w:rFonts w:ascii="Times" w:hAnsi="Times"/>
          <w:bCs/>
        </w:rPr>
        <w:t>Temple University Faculty Senate Seed Money Grant (competitive) ‘Social Ties, Coordination, and Military Coups in Latin America (2012-13) Funded for $8,300.</w:t>
      </w:r>
    </w:p>
    <w:p w14:paraId="750253D8" w14:textId="480AE857" w:rsidR="006F2416" w:rsidRPr="007521AE" w:rsidRDefault="006F2416" w:rsidP="006F2416">
      <w:pPr>
        <w:spacing w:line="220" w:lineRule="atLeast"/>
        <w:ind w:left="360" w:hanging="360"/>
        <w:rPr>
          <w:rFonts w:ascii="Times" w:hAnsi="Times"/>
          <w:bCs/>
        </w:rPr>
      </w:pPr>
      <w:r w:rsidRPr="007521AE">
        <w:rPr>
          <w:rFonts w:ascii="Times" w:hAnsi="Times"/>
          <w:bCs/>
        </w:rPr>
        <w:t>Bates College Schmutz Family Faculty Development Fund (competitive) (December 2007)</w:t>
      </w:r>
      <w:r w:rsidR="006D1A8D" w:rsidRPr="007521AE">
        <w:rPr>
          <w:rFonts w:ascii="Times" w:hAnsi="Times"/>
          <w:bCs/>
        </w:rPr>
        <w:t xml:space="preserve"> Funded for $7,500.</w:t>
      </w:r>
    </w:p>
    <w:p w14:paraId="6E9B5F61" w14:textId="77777777" w:rsidR="004B4AC8" w:rsidRDefault="004B4AC8" w:rsidP="00CB04B5">
      <w:pPr>
        <w:spacing w:line="220" w:lineRule="atLeast"/>
        <w:rPr>
          <w:rFonts w:ascii="Times" w:hAnsi="Times"/>
          <w:b/>
          <w:u w:val="single"/>
        </w:rPr>
      </w:pPr>
    </w:p>
    <w:p w14:paraId="6DBF2715" w14:textId="39CCB149" w:rsidR="0012675A" w:rsidRPr="007521AE" w:rsidRDefault="0006356E" w:rsidP="00304B1D">
      <w:pPr>
        <w:numPr>
          <w:ins w:id="1" w:author="Magda Hinojosa" w:date="2005-09-11T22:06:00Z"/>
        </w:numPr>
        <w:spacing w:line="220" w:lineRule="atLeast"/>
        <w:ind w:left="360" w:hanging="360"/>
        <w:rPr>
          <w:rFonts w:ascii="Times" w:hAnsi="Times"/>
          <w:b/>
          <w:bCs/>
          <w:u w:val="single"/>
        </w:rPr>
      </w:pPr>
      <w:r w:rsidRPr="007521AE">
        <w:rPr>
          <w:rFonts w:ascii="Times" w:hAnsi="Times"/>
          <w:b/>
          <w:u w:val="single"/>
        </w:rPr>
        <w:t>Awards and Fellowships</w:t>
      </w:r>
    </w:p>
    <w:p w14:paraId="1470A4AB" w14:textId="3C3B4277" w:rsidR="00AC6DB9" w:rsidRPr="007521AE" w:rsidRDefault="00AC6DB9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2013 Alexander George Best Article Award, Qualitative and Mixed Methods section of APSA, for ‘The Causal Logic of Critical Junctures’</w:t>
      </w:r>
    </w:p>
    <w:p w14:paraId="0D9DAC9B" w14:textId="52E10131" w:rsidR="00304B1D" w:rsidRPr="007521AE" w:rsidRDefault="00304B1D" w:rsidP="00304B1D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Peggy Rockefeller Visiting Scholar, David Rockefeller Center for Latin American Studies, Harvard University (2012-13) (competitive year-long funded fellowship)</w:t>
      </w:r>
    </w:p>
    <w:p w14:paraId="66C9A01A" w14:textId="77777777" w:rsidR="00DF08FA" w:rsidRPr="007521AE" w:rsidRDefault="00DF08FA" w:rsidP="00DF08FA">
      <w:pPr>
        <w:spacing w:line="220" w:lineRule="atLeast"/>
        <w:ind w:left="360" w:hanging="360"/>
        <w:rPr>
          <w:rFonts w:ascii="Times" w:hAnsi="Times"/>
        </w:rPr>
      </w:pPr>
      <w:r w:rsidRPr="007521AE">
        <w:rPr>
          <w:rFonts w:ascii="Times" w:hAnsi="Times"/>
        </w:rPr>
        <w:t>Visiting Scholar, Center for Latin American and Caribbean Studies, Watson Institute, Brown University (2012-13)</w:t>
      </w:r>
    </w:p>
    <w:p w14:paraId="312A7DF7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Cs/>
        </w:rPr>
      </w:pPr>
      <w:r w:rsidRPr="007521AE">
        <w:rPr>
          <w:rFonts w:ascii="Times" w:hAnsi="Times"/>
          <w:bCs/>
        </w:rPr>
        <w:t>Harvard Graduate School of Arts and Sciences Dissertation Completion Fellowship (2005-2006)</w:t>
      </w:r>
    </w:p>
    <w:p w14:paraId="462F3EDA" w14:textId="77777777" w:rsidR="0012675A" w:rsidRPr="007521AE" w:rsidRDefault="0012675A" w:rsidP="00304B1D">
      <w:pPr>
        <w:spacing w:line="220" w:lineRule="atLeast"/>
        <w:ind w:left="360" w:hanging="360"/>
        <w:rPr>
          <w:rFonts w:ascii="Times" w:hAnsi="Times"/>
          <w:bCs/>
        </w:rPr>
      </w:pPr>
      <w:r w:rsidRPr="007521AE">
        <w:rPr>
          <w:rFonts w:ascii="Times" w:hAnsi="Times"/>
          <w:bCs/>
        </w:rPr>
        <w:t>U.S. Department of Education FLAS Fellowship for Dissertation Research (2002-3, 2003-4)</w:t>
      </w:r>
    </w:p>
    <w:p w14:paraId="06407969" w14:textId="5DDC6590" w:rsidR="00F236F1" w:rsidRPr="007521AE" w:rsidRDefault="0012675A" w:rsidP="001D1891">
      <w:pPr>
        <w:spacing w:line="220" w:lineRule="atLeast"/>
        <w:ind w:left="360" w:hanging="360"/>
        <w:rPr>
          <w:rFonts w:ascii="Times" w:hAnsi="Times"/>
          <w:b/>
          <w:u w:val="single"/>
        </w:rPr>
      </w:pPr>
      <w:r w:rsidRPr="007521AE">
        <w:rPr>
          <w:rFonts w:ascii="Times" w:hAnsi="Times"/>
          <w:bCs/>
        </w:rPr>
        <w:t>Committee on Undergraduate Education Teaching Award, Harvard University (2002, 2005)</w:t>
      </w:r>
    </w:p>
    <w:sectPr w:rsidR="00F236F1" w:rsidRPr="007521AE" w:rsidSect="00F236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923"/>
    <w:multiLevelType w:val="hybridMultilevel"/>
    <w:tmpl w:val="B86C7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F26DE3"/>
    <w:multiLevelType w:val="hybridMultilevel"/>
    <w:tmpl w:val="8F9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11"/>
    <w:rsid w:val="00000146"/>
    <w:rsid w:val="00013AA8"/>
    <w:rsid w:val="000153EC"/>
    <w:rsid w:val="00015E3B"/>
    <w:rsid w:val="000176FE"/>
    <w:rsid w:val="0002270E"/>
    <w:rsid w:val="000231C6"/>
    <w:rsid w:val="0002503A"/>
    <w:rsid w:val="00025CF6"/>
    <w:rsid w:val="00035DDE"/>
    <w:rsid w:val="00043C06"/>
    <w:rsid w:val="0005323C"/>
    <w:rsid w:val="00061CB6"/>
    <w:rsid w:val="0006356E"/>
    <w:rsid w:val="00065759"/>
    <w:rsid w:val="000661DC"/>
    <w:rsid w:val="00070252"/>
    <w:rsid w:val="00071FB6"/>
    <w:rsid w:val="000768EE"/>
    <w:rsid w:val="000827B6"/>
    <w:rsid w:val="00083304"/>
    <w:rsid w:val="00095B88"/>
    <w:rsid w:val="000A14C6"/>
    <w:rsid w:val="000A2B44"/>
    <w:rsid w:val="000A6374"/>
    <w:rsid w:val="000B3FB9"/>
    <w:rsid w:val="000B6973"/>
    <w:rsid w:val="000B69DC"/>
    <w:rsid w:val="000C1A78"/>
    <w:rsid w:val="000E3549"/>
    <w:rsid w:val="000E658A"/>
    <w:rsid w:val="000F033A"/>
    <w:rsid w:val="000F3F2C"/>
    <w:rsid w:val="000F7C54"/>
    <w:rsid w:val="00102B9B"/>
    <w:rsid w:val="00110252"/>
    <w:rsid w:val="001179BF"/>
    <w:rsid w:val="00122400"/>
    <w:rsid w:val="0012675A"/>
    <w:rsid w:val="0013441B"/>
    <w:rsid w:val="00146A6F"/>
    <w:rsid w:val="0014789D"/>
    <w:rsid w:val="00154B15"/>
    <w:rsid w:val="001553A9"/>
    <w:rsid w:val="00167054"/>
    <w:rsid w:val="001715E7"/>
    <w:rsid w:val="00172F3A"/>
    <w:rsid w:val="00177D3B"/>
    <w:rsid w:val="00185143"/>
    <w:rsid w:val="00185AC2"/>
    <w:rsid w:val="0019024E"/>
    <w:rsid w:val="00194081"/>
    <w:rsid w:val="001975A7"/>
    <w:rsid w:val="001A4EBA"/>
    <w:rsid w:val="001A508F"/>
    <w:rsid w:val="001A6D1E"/>
    <w:rsid w:val="001B5FFF"/>
    <w:rsid w:val="001C071D"/>
    <w:rsid w:val="001C5BE8"/>
    <w:rsid w:val="001D1891"/>
    <w:rsid w:val="001D3851"/>
    <w:rsid w:val="00203A96"/>
    <w:rsid w:val="002063F3"/>
    <w:rsid w:val="002076DF"/>
    <w:rsid w:val="00217033"/>
    <w:rsid w:val="002209EF"/>
    <w:rsid w:val="00221107"/>
    <w:rsid w:val="002361E6"/>
    <w:rsid w:val="00236722"/>
    <w:rsid w:val="00236C05"/>
    <w:rsid w:val="00244CD9"/>
    <w:rsid w:val="00245EA5"/>
    <w:rsid w:val="002532F3"/>
    <w:rsid w:val="00253B81"/>
    <w:rsid w:val="00255CFB"/>
    <w:rsid w:val="00256671"/>
    <w:rsid w:val="002566AB"/>
    <w:rsid w:val="00263CF6"/>
    <w:rsid w:val="00263E5C"/>
    <w:rsid w:val="00270BF3"/>
    <w:rsid w:val="002714BE"/>
    <w:rsid w:val="002819AF"/>
    <w:rsid w:val="00281AFC"/>
    <w:rsid w:val="00284BB4"/>
    <w:rsid w:val="00286468"/>
    <w:rsid w:val="00292823"/>
    <w:rsid w:val="00295D91"/>
    <w:rsid w:val="002B09A0"/>
    <w:rsid w:val="002B73A6"/>
    <w:rsid w:val="002C4207"/>
    <w:rsid w:val="002C617F"/>
    <w:rsid w:val="002D060F"/>
    <w:rsid w:val="002D48FE"/>
    <w:rsid w:val="002E3A9B"/>
    <w:rsid w:val="002E4365"/>
    <w:rsid w:val="002E6DCA"/>
    <w:rsid w:val="00303F7A"/>
    <w:rsid w:val="00304B1D"/>
    <w:rsid w:val="00305A66"/>
    <w:rsid w:val="00306E92"/>
    <w:rsid w:val="003165FE"/>
    <w:rsid w:val="0032567C"/>
    <w:rsid w:val="00330955"/>
    <w:rsid w:val="00332573"/>
    <w:rsid w:val="00347A13"/>
    <w:rsid w:val="00350C44"/>
    <w:rsid w:val="00354892"/>
    <w:rsid w:val="00360497"/>
    <w:rsid w:val="0036408F"/>
    <w:rsid w:val="00372D0E"/>
    <w:rsid w:val="00373A30"/>
    <w:rsid w:val="00376E89"/>
    <w:rsid w:val="00377438"/>
    <w:rsid w:val="003806C6"/>
    <w:rsid w:val="0038375E"/>
    <w:rsid w:val="00390DF2"/>
    <w:rsid w:val="00391751"/>
    <w:rsid w:val="00394554"/>
    <w:rsid w:val="003966B0"/>
    <w:rsid w:val="003A3F42"/>
    <w:rsid w:val="003B6996"/>
    <w:rsid w:val="003B7229"/>
    <w:rsid w:val="003D050B"/>
    <w:rsid w:val="003D0CE5"/>
    <w:rsid w:val="003D47C6"/>
    <w:rsid w:val="003D4EDF"/>
    <w:rsid w:val="003E39B5"/>
    <w:rsid w:val="003E4F7B"/>
    <w:rsid w:val="003F226D"/>
    <w:rsid w:val="00401686"/>
    <w:rsid w:val="004018E8"/>
    <w:rsid w:val="00402D5E"/>
    <w:rsid w:val="00413C1A"/>
    <w:rsid w:val="00415AF7"/>
    <w:rsid w:val="004177D7"/>
    <w:rsid w:val="004259AA"/>
    <w:rsid w:val="00435B1B"/>
    <w:rsid w:val="00461EFD"/>
    <w:rsid w:val="004655C8"/>
    <w:rsid w:val="00474617"/>
    <w:rsid w:val="00475C0B"/>
    <w:rsid w:val="004818CA"/>
    <w:rsid w:val="004912E7"/>
    <w:rsid w:val="00495866"/>
    <w:rsid w:val="004B1139"/>
    <w:rsid w:val="004B181E"/>
    <w:rsid w:val="004B4AC8"/>
    <w:rsid w:val="004B7218"/>
    <w:rsid w:val="004B7B4E"/>
    <w:rsid w:val="004C02CF"/>
    <w:rsid w:val="004C07A3"/>
    <w:rsid w:val="004C36B7"/>
    <w:rsid w:val="004C618D"/>
    <w:rsid w:val="004D2B11"/>
    <w:rsid w:val="004D31AA"/>
    <w:rsid w:val="004D400C"/>
    <w:rsid w:val="004D4255"/>
    <w:rsid w:val="004E78F2"/>
    <w:rsid w:val="004E7ABA"/>
    <w:rsid w:val="004F53BF"/>
    <w:rsid w:val="00505BDD"/>
    <w:rsid w:val="00507194"/>
    <w:rsid w:val="00507968"/>
    <w:rsid w:val="00514ABE"/>
    <w:rsid w:val="00523ADC"/>
    <w:rsid w:val="0052589E"/>
    <w:rsid w:val="00527D90"/>
    <w:rsid w:val="00530819"/>
    <w:rsid w:val="00531699"/>
    <w:rsid w:val="00533451"/>
    <w:rsid w:val="005337DD"/>
    <w:rsid w:val="00534C03"/>
    <w:rsid w:val="005352E1"/>
    <w:rsid w:val="00540E81"/>
    <w:rsid w:val="00546314"/>
    <w:rsid w:val="00556DEE"/>
    <w:rsid w:val="00560899"/>
    <w:rsid w:val="005814E8"/>
    <w:rsid w:val="00581773"/>
    <w:rsid w:val="00591BC7"/>
    <w:rsid w:val="00591C4E"/>
    <w:rsid w:val="00593473"/>
    <w:rsid w:val="005974DC"/>
    <w:rsid w:val="005A62E7"/>
    <w:rsid w:val="005B2625"/>
    <w:rsid w:val="005B4726"/>
    <w:rsid w:val="005C0606"/>
    <w:rsid w:val="005C0739"/>
    <w:rsid w:val="005C093A"/>
    <w:rsid w:val="005C2665"/>
    <w:rsid w:val="005C45B0"/>
    <w:rsid w:val="005D31EE"/>
    <w:rsid w:val="005D47F2"/>
    <w:rsid w:val="005D5FD3"/>
    <w:rsid w:val="005D7F19"/>
    <w:rsid w:val="005F1144"/>
    <w:rsid w:val="00611109"/>
    <w:rsid w:val="00620E13"/>
    <w:rsid w:val="00627BAA"/>
    <w:rsid w:val="00627E04"/>
    <w:rsid w:val="00642F7D"/>
    <w:rsid w:val="00645228"/>
    <w:rsid w:val="0065223B"/>
    <w:rsid w:val="00654A33"/>
    <w:rsid w:val="00657C3C"/>
    <w:rsid w:val="006618B2"/>
    <w:rsid w:val="0066315E"/>
    <w:rsid w:val="0066361C"/>
    <w:rsid w:val="00671198"/>
    <w:rsid w:val="00676273"/>
    <w:rsid w:val="00681556"/>
    <w:rsid w:val="00696F3F"/>
    <w:rsid w:val="006971FF"/>
    <w:rsid w:val="006A0020"/>
    <w:rsid w:val="006A06EF"/>
    <w:rsid w:val="006B4850"/>
    <w:rsid w:val="006C0D04"/>
    <w:rsid w:val="006C5CBA"/>
    <w:rsid w:val="006D1A8D"/>
    <w:rsid w:val="006D2A90"/>
    <w:rsid w:val="006E220B"/>
    <w:rsid w:val="006F2416"/>
    <w:rsid w:val="006F39B5"/>
    <w:rsid w:val="006F3A98"/>
    <w:rsid w:val="007009B8"/>
    <w:rsid w:val="007025E2"/>
    <w:rsid w:val="00723ECC"/>
    <w:rsid w:val="00732AFB"/>
    <w:rsid w:val="00733BF2"/>
    <w:rsid w:val="00733C9E"/>
    <w:rsid w:val="00742BBA"/>
    <w:rsid w:val="00746F72"/>
    <w:rsid w:val="007521AE"/>
    <w:rsid w:val="0075306D"/>
    <w:rsid w:val="00760CE6"/>
    <w:rsid w:val="00762240"/>
    <w:rsid w:val="007677F1"/>
    <w:rsid w:val="00777852"/>
    <w:rsid w:val="007813F5"/>
    <w:rsid w:val="00794169"/>
    <w:rsid w:val="0079433A"/>
    <w:rsid w:val="007A0E52"/>
    <w:rsid w:val="007A3A98"/>
    <w:rsid w:val="007A7D24"/>
    <w:rsid w:val="007B03B0"/>
    <w:rsid w:val="007B4726"/>
    <w:rsid w:val="007B6FDD"/>
    <w:rsid w:val="007C14F8"/>
    <w:rsid w:val="007C1D47"/>
    <w:rsid w:val="007D28C6"/>
    <w:rsid w:val="007D438B"/>
    <w:rsid w:val="007E6100"/>
    <w:rsid w:val="007F4576"/>
    <w:rsid w:val="007F6C6C"/>
    <w:rsid w:val="007F776C"/>
    <w:rsid w:val="00806632"/>
    <w:rsid w:val="00821112"/>
    <w:rsid w:val="00825A9E"/>
    <w:rsid w:val="00825B82"/>
    <w:rsid w:val="00826328"/>
    <w:rsid w:val="0082756E"/>
    <w:rsid w:val="0083287D"/>
    <w:rsid w:val="00846931"/>
    <w:rsid w:val="00850074"/>
    <w:rsid w:val="00850F94"/>
    <w:rsid w:val="008530EE"/>
    <w:rsid w:val="00872BB9"/>
    <w:rsid w:val="00873DEA"/>
    <w:rsid w:val="00880094"/>
    <w:rsid w:val="00880F41"/>
    <w:rsid w:val="008831D3"/>
    <w:rsid w:val="00893415"/>
    <w:rsid w:val="008A63C6"/>
    <w:rsid w:val="008A66F3"/>
    <w:rsid w:val="008A7737"/>
    <w:rsid w:val="008B2FEC"/>
    <w:rsid w:val="008B47A2"/>
    <w:rsid w:val="008C2726"/>
    <w:rsid w:val="008C7BE1"/>
    <w:rsid w:val="008D3F85"/>
    <w:rsid w:val="008D58FF"/>
    <w:rsid w:val="008E133E"/>
    <w:rsid w:val="008E6A87"/>
    <w:rsid w:val="008F6F11"/>
    <w:rsid w:val="008F7F9F"/>
    <w:rsid w:val="00901D56"/>
    <w:rsid w:val="00903FAA"/>
    <w:rsid w:val="00904950"/>
    <w:rsid w:val="0090640E"/>
    <w:rsid w:val="00906AD3"/>
    <w:rsid w:val="00911261"/>
    <w:rsid w:val="00917B29"/>
    <w:rsid w:val="009238F4"/>
    <w:rsid w:val="009307CA"/>
    <w:rsid w:val="009428A5"/>
    <w:rsid w:val="009556A4"/>
    <w:rsid w:val="00955BBC"/>
    <w:rsid w:val="00957629"/>
    <w:rsid w:val="00960E3C"/>
    <w:rsid w:val="00964EE7"/>
    <w:rsid w:val="0097573E"/>
    <w:rsid w:val="00980A02"/>
    <w:rsid w:val="009857D1"/>
    <w:rsid w:val="00985B01"/>
    <w:rsid w:val="00991851"/>
    <w:rsid w:val="009939E9"/>
    <w:rsid w:val="00994CB1"/>
    <w:rsid w:val="00997589"/>
    <w:rsid w:val="009A4751"/>
    <w:rsid w:val="009A5A82"/>
    <w:rsid w:val="009B5297"/>
    <w:rsid w:val="009B7700"/>
    <w:rsid w:val="009C185E"/>
    <w:rsid w:val="009C1B01"/>
    <w:rsid w:val="009C5F9B"/>
    <w:rsid w:val="009C7CEF"/>
    <w:rsid w:val="009D32A2"/>
    <w:rsid w:val="009D6848"/>
    <w:rsid w:val="009E285D"/>
    <w:rsid w:val="009F73A6"/>
    <w:rsid w:val="00A02302"/>
    <w:rsid w:val="00A02764"/>
    <w:rsid w:val="00A058C2"/>
    <w:rsid w:val="00A064DA"/>
    <w:rsid w:val="00A07F0C"/>
    <w:rsid w:val="00A10548"/>
    <w:rsid w:val="00A10815"/>
    <w:rsid w:val="00A10B60"/>
    <w:rsid w:val="00A12415"/>
    <w:rsid w:val="00A12B5F"/>
    <w:rsid w:val="00A1462D"/>
    <w:rsid w:val="00A152CF"/>
    <w:rsid w:val="00A2077E"/>
    <w:rsid w:val="00A21619"/>
    <w:rsid w:val="00A2193C"/>
    <w:rsid w:val="00A318F6"/>
    <w:rsid w:val="00A34216"/>
    <w:rsid w:val="00A35646"/>
    <w:rsid w:val="00A37279"/>
    <w:rsid w:val="00A41BEE"/>
    <w:rsid w:val="00A64C94"/>
    <w:rsid w:val="00A74DA8"/>
    <w:rsid w:val="00A766C3"/>
    <w:rsid w:val="00A82117"/>
    <w:rsid w:val="00A84D92"/>
    <w:rsid w:val="00A92087"/>
    <w:rsid w:val="00A92468"/>
    <w:rsid w:val="00A959E0"/>
    <w:rsid w:val="00A95D86"/>
    <w:rsid w:val="00A9739E"/>
    <w:rsid w:val="00A97510"/>
    <w:rsid w:val="00A97CB3"/>
    <w:rsid w:val="00AB2B41"/>
    <w:rsid w:val="00AB3854"/>
    <w:rsid w:val="00AB3E50"/>
    <w:rsid w:val="00AB5DF1"/>
    <w:rsid w:val="00AC0124"/>
    <w:rsid w:val="00AC05C5"/>
    <w:rsid w:val="00AC465F"/>
    <w:rsid w:val="00AC4EAA"/>
    <w:rsid w:val="00AC5CAB"/>
    <w:rsid w:val="00AC677B"/>
    <w:rsid w:val="00AC6DB9"/>
    <w:rsid w:val="00AD3C4D"/>
    <w:rsid w:val="00AD4BC5"/>
    <w:rsid w:val="00AD4DE3"/>
    <w:rsid w:val="00AF2E4C"/>
    <w:rsid w:val="00AF3573"/>
    <w:rsid w:val="00B01838"/>
    <w:rsid w:val="00B02CAE"/>
    <w:rsid w:val="00B057F3"/>
    <w:rsid w:val="00B07CFA"/>
    <w:rsid w:val="00B15783"/>
    <w:rsid w:val="00B21CB4"/>
    <w:rsid w:val="00B227E7"/>
    <w:rsid w:val="00B27452"/>
    <w:rsid w:val="00B36BDD"/>
    <w:rsid w:val="00B46D33"/>
    <w:rsid w:val="00B50E44"/>
    <w:rsid w:val="00B51332"/>
    <w:rsid w:val="00B60AD3"/>
    <w:rsid w:val="00B706DD"/>
    <w:rsid w:val="00B770D1"/>
    <w:rsid w:val="00B82F91"/>
    <w:rsid w:val="00B83231"/>
    <w:rsid w:val="00BA13BC"/>
    <w:rsid w:val="00BA26B1"/>
    <w:rsid w:val="00BA6A00"/>
    <w:rsid w:val="00BA7514"/>
    <w:rsid w:val="00BB1A7F"/>
    <w:rsid w:val="00BB1C90"/>
    <w:rsid w:val="00BB5991"/>
    <w:rsid w:val="00BB5FAE"/>
    <w:rsid w:val="00BC05C6"/>
    <w:rsid w:val="00BC1A94"/>
    <w:rsid w:val="00BC34E8"/>
    <w:rsid w:val="00BC5170"/>
    <w:rsid w:val="00BC75EA"/>
    <w:rsid w:val="00BC7E50"/>
    <w:rsid w:val="00BD124B"/>
    <w:rsid w:val="00BD464C"/>
    <w:rsid w:val="00BE2ED5"/>
    <w:rsid w:val="00BE329E"/>
    <w:rsid w:val="00BE73A2"/>
    <w:rsid w:val="00BF29FB"/>
    <w:rsid w:val="00BF3A22"/>
    <w:rsid w:val="00BF7200"/>
    <w:rsid w:val="00C03B06"/>
    <w:rsid w:val="00C04352"/>
    <w:rsid w:val="00C10BB3"/>
    <w:rsid w:val="00C12CCC"/>
    <w:rsid w:val="00C13CDE"/>
    <w:rsid w:val="00C314CF"/>
    <w:rsid w:val="00C32A23"/>
    <w:rsid w:val="00C32E45"/>
    <w:rsid w:val="00C4554C"/>
    <w:rsid w:val="00C46ED3"/>
    <w:rsid w:val="00C577FD"/>
    <w:rsid w:val="00C652E1"/>
    <w:rsid w:val="00C70B27"/>
    <w:rsid w:val="00C75645"/>
    <w:rsid w:val="00C7764D"/>
    <w:rsid w:val="00C80120"/>
    <w:rsid w:val="00C84103"/>
    <w:rsid w:val="00C909F7"/>
    <w:rsid w:val="00CA1779"/>
    <w:rsid w:val="00CA45BC"/>
    <w:rsid w:val="00CA4CE9"/>
    <w:rsid w:val="00CB04B5"/>
    <w:rsid w:val="00CB295A"/>
    <w:rsid w:val="00CB2C48"/>
    <w:rsid w:val="00CB4149"/>
    <w:rsid w:val="00CC0596"/>
    <w:rsid w:val="00CC3B93"/>
    <w:rsid w:val="00CC44B1"/>
    <w:rsid w:val="00CC7AF0"/>
    <w:rsid w:val="00CD132D"/>
    <w:rsid w:val="00CD5730"/>
    <w:rsid w:val="00CE3B87"/>
    <w:rsid w:val="00CE425D"/>
    <w:rsid w:val="00CF1A60"/>
    <w:rsid w:val="00CF62FF"/>
    <w:rsid w:val="00D002B0"/>
    <w:rsid w:val="00D01CE1"/>
    <w:rsid w:val="00D03BC9"/>
    <w:rsid w:val="00D07B48"/>
    <w:rsid w:val="00D07D73"/>
    <w:rsid w:val="00D10F6B"/>
    <w:rsid w:val="00D16403"/>
    <w:rsid w:val="00D20BA1"/>
    <w:rsid w:val="00D228D8"/>
    <w:rsid w:val="00D24D04"/>
    <w:rsid w:val="00D264F7"/>
    <w:rsid w:val="00D2765F"/>
    <w:rsid w:val="00D3141F"/>
    <w:rsid w:val="00D32956"/>
    <w:rsid w:val="00D35803"/>
    <w:rsid w:val="00D4561E"/>
    <w:rsid w:val="00D4593A"/>
    <w:rsid w:val="00D45DB7"/>
    <w:rsid w:val="00D46109"/>
    <w:rsid w:val="00D55C53"/>
    <w:rsid w:val="00D76295"/>
    <w:rsid w:val="00D76806"/>
    <w:rsid w:val="00D76E69"/>
    <w:rsid w:val="00D84A34"/>
    <w:rsid w:val="00D959F0"/>
    <w:rsid w:val="00DA65F0"/>
    <w:rsid w:val="00DB033D"/>
    <w:rsid w:val="00DB0646"/>
    <w:rsid w:val="00DB7E37"/>
    <w:rsid w:val="00DC3230"/>
    <w:rsid w:val="00DC79EC"/>
    <w:rsid w:val="00DD1391"/>
    <w:rsid w:val="00DD3A69"/>
    <w:rsid w:val="00DD3DBF"/>
    <w:rsid w:val="00DE1051"/>
    <w:rsid w:val="00DE4E94"/>
    <w:rsid w:val="00DF08FA"/>
    <w:rsid w:val="00DF5B22"/>
    <w:rsid w:val="00DF7856"/>
    <w:rsid w:val="00E00C45"/>
    <w:rsid w:val="00E014AC"/>
    <w:rsid w:val="00E032BC"/>
    <w:rsid w:val="00E05CF8"/>
    <w:rsid w:val="00E05FBA"/>
    <w:rsid w:val="00E06B61"/>
    <w:rsid w:val="00E06B78"/>
    <w:rsid w:val="00E11662"/>
    <w:rsid w:val="00E122B1"/>
    <w:rsid w:val="00E2785B"/>
    <w:rsid w:val="00E27C8F"/>
    <w:rsid w:val="00E42340"/>
    <w:rsid w:val="00E43191"/>
    <w:rsid w:val="00E53DB5"/>
    <w:rsid w:val="00E54072"/>
    <w:rsid w:val="00E567B7"/>
    <w:rsid w:val="00E63320"/>
    <w:rsid w:val="00E64296"/>
    <w:rsid w:val="00E662D4"/>
    <w:rsid w:val="00E71B76"/>
    <w:rsid w:val="00E84E66"/>
    <w:rsid w:val="00E97585"/>
    <w:rsid w:val="00EA0F00"/>
    <w:rsid w:val="00EA2507"/>
    <w:rsid w:val="00EB0D15"/>
    <w:rsid w:val="00EB5986"/>
    <w:rsid w:val="00EC59B5"/>
    <w:rsid w:val="00ED0721"/>
    <w:rsid w:val="00ED3D27"/>
    <w:rsid w:val="00EE1F94"/>
    <w:rsid w:val="00EE4260"/>
    <w:rsid w:val="00EE781F"/>
    <w:rsid w:val="00EF640F"/>
    <w:rsid w:val="00F035FB"/>
    <w:rsid w:val="00F045FB"/>
    <w:rsid w:val="00F05873"/>
    <w:rsid w:val="00F16AA3"/>
    <w:rsid w:val="00F21B28"/>
    <w:rsid w:val="00F236F1"/>
    <w:rsid w:val="00F364BB"/>
    <w:rsid w:val="00F4036C"/>
    <w:rsid w:val="00F41ED7"/>
    <w:rsid w:val="00F43152"/>
    <w:rsid w:val="00F43DA4"/>
    <w:rsid w:val="00F4486D"/>
    <w:rsid w:val="00F44E5C"/>
    <w:rsid w:val="00F52687"/>
    <w:rsid w:val="00F57731"/>
    <w:rsid w:val="00F60780"/>
    <w:rsid w:val="00F772DB"/>
    <w:rsid w:val="00F779A1"/>
    <w:rsid w:val="00F83B02"/>
    <w:rsid w:val="00F850A2"/>
    <w:rsid w:val="00F858F6"/>
    <w:rsid w:val="00F90115"/>
    <w:rsid w:val="00F906F6"/>
    <w:rsid w:val="00F91495"/>
    <w:rsid w:val="00F95553"/>
    <w:rsid w:val="00FA606C"/>
    <w:rsid w:val="00FB0EA5"/>
    <w:rsid w:val="00FC0D17"/>
    <w:rsid w:val="00FC4F81"/>
    <w:rsid w:val="00FC5AA6"/>
    <w:rsid w:val="00FD0479"/>
    <w:rsid w:val="00FE0A55"/>
    <w:rsid w:val="00FE1C56"/>
    <w:rsid w:val="00FF105B"/>
    <w:rsid w:val="00FF16AF"/>
    <w:rsid w:val="00FF2B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C4D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footnote text" w:uiPriority="99"/>
    <w:lsdException w:name="header" w:uiPriority="99"/>
    <w:lsdException w:name="footer" w:uiPriority="99"/>
    <w:lsdException w:name="footnote reference" w:uiPriority="99"/>
    <w:lsdException w:name="Title" w:qFormat="1"/>
    <w:lsdException w:name="List Paragraph" w:uiPriority="34" w:qFormat="1"/>
  </w:latentStyles>
  <w:style w:type="paragraph" w:default="1" w:styleId="Normal">
    <w:name w:val="Normal"/>
    <w:qFormat/>
    <w:rsid w:val="007F4576"/>
  </w:style>
  <w:style w:type="paragraph" w:styleId="Heading1">
    <w:name w:val="heading 1"/>
    <w:basedOn w:val="Normal"/>
    <w:next w:val="Normal"/>
    <w:link w:val="Heading1Char"/>
    <w:qFormat/>
    <w:rsid w:val="007F4576"/>
    <w:pPr>
      <w:keepNext/>
      <w:spacing w:line="220" w:lineRule="atLeast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7F4576"/>
    <w:pPr>
      <w:keepNext/>
      <w:spacing w:line="220" w:lineRule="atLeas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F4576"/>
    <w:pPr>
      <w:keepNext/>
      <w:spacing w:line="220" w:lineRule="atLeast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8F6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B133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9B133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3272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D118DE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8B795C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A747C7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24179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semiHidden/>
    <w:rsid w:val="00DE0552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7F4576"/>
    <w:pPr>
      <w:jc w:val="center"/>
    </w:pPr>
    <w:rPr>
      <w:rFonts w:ascii="Arial" w:hAnsi="Arial"/>
    </w:rPr>
  </w:style>
  <w:style w:type="character" w:styleId="Hyperlink">
    <w:name w:val="Hyperlink"/>
    <w:basedOn w:val="DefaultParagraphFont"/>
    <w:rsid w:val="007F457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F4576"/>
    <w:pPr>
      <w:ind w:left="2160" w:hanging="2160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7F4576"/>
    <w:pPr>
      <w:ind w:left="720" w:hanging="720"/>
    </w:pPr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7F4576"/>
    <w:pPr>
      <w:ind w:left="1440"/>
    </w:pPr>
    <w:rPr>
      <w:rFonts w:ascii="Arial" w:hAnsi="Arial"/>
    </w:rPr>
  </w:style>
  <w:style w:type="paragraph" w:styleId="BodyText">
    <w:name w:val="Body Text"/>
    <w:basedOn w:val="Normal"/>
    <w:link w:val="BodyTextChar"/>
    <w:rsid w:val="007F4576"/>
    <w:rPr>
      <w:rFonts w:ascii="Arial" w:hAnsi="Arial"/>
    </w:rPr>
  </w:style>
  <w:style w:type="paragraph" w:styleId="BodyText2">
    <w:name w:val="Body Text 2"/>
    <w:basedOn w:val="Normal"/>
    <w:link w:val="BodyText2Char"/>
    <w:rsid w:val="007F4576"/>
    <w:pPr>
      <w:spacing w:line="220" w:lineRule="atLeast"/>
    </w:pPr>
    <w:rPr>
      <w:rFonts w:ascii="Arial" w:hAnsi="Arial"/>
      <w:sz w:val="22"/>
    </w:rPr>
  </w:style>
  <w:style w:type="character" w:customStyle="1" w:styleId="event">
    <w:name w:val="event"/>
    <w:basedOn w:val="DefaultParagraphFont"/>
    <w:rsid w:val="007F4576"/>
  </w:style>
  <w:style w:type="paragraph" w:styleId="ListParagraph">
    <w:name w:val="List Paragraph"/>
    <w:basedOn w:val="Normal"/>
    <w:uiPriority w:val="34"/>
    <w:qFormat/>
    <w:rsid w:val="0012675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12675A"/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75A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1267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2675A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2675A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2675A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2675A"/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12675A"/>
    <w:rPr>
      <w:i/>
    </w:rPr>
  </w:style>
  <w:style w:type="character" w:customStyle="1" w:styleId="Heading2Char">
    <w:name w:val="Heading 2 Char"/>
    <w:basedOn w:val="DefaultParagraphFont"/>
    <w:link w:val="Heading2"/>
    <w:rsid w:val="0012675A"/>
    <w:rPr>
      <w:b/>
    </w:rPr>
  </w:style>
  <w:style w:type="character" w:customStyle="1" w:styleId="Heading3Char">
    <w:name w:val="Heading 3 Char"/>
    <w:basedOn w:val="DefaultParagraphFont"/>
    <w:link w:val="Heading3"/>
    <w:rsid w:val="0012675A"/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12675A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12675A"/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rsid w:val="0012675A"/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12675A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12675A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12675A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footnote text" w:uiPriority="99"/>
    <w:lsdException w:name="header" w:uiPriority="99"/>
    <w:lsdException w:name="footer" w:uiPriority="99"/>
    <w:lsdException w:name="footnote reference" w:uiPriority="99"/>
    <w:lsdException w:name="Title" w:qFormat="1"/>
    <w:lsdException w:name="List Paragraph" w:uiPriority="34" w:qFormat="1"/>
  </w:latentStyles>
  <w:style w:type="paragraph" w:default="1" w:styleId="Normal">
    <w:name w:val="Normal"/>
    <w:qFormat/>
    <w:rsid w:val="007F4576"/>
  </w:style>
  <w:style w:type="paragraph" w:styleId="Heading1">
    <w:name w:val="heading 1"/>
    <w:basedOn w:val="Normal"/>
    <w:next w:val="Normal"/>
    <w:link w:val="Heading1Char"/>
    <w:qFormat/>
    <w:rsid w:val="007F4576"/>
    <w:pPr>
      <w:keepNext/>
      <w:spacing w:line="220" w:lineRule="atLeast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7F4576"/>
    <w:pPr>
      <w:keepNext/>
      <w:spacing w:line="220" w:lineRule="atLeas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F4576"/>
    <w:pPr>
      <w:keepNext/>
      <w:spacing w:line="220" w:lineRule="atLeast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8F6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B133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9B133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3272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D118DE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8B795C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A747C7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24179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semiHidden/>
    <w:rsid w:val="00DE0552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7F4576"/>
    <w:pPr>
      <w:jc w:val="center"/>
    </w:pPr>
    <w:rPr>
      <w:rFonts w:ascii="Arial" w:hAnsi="Arial"/>
    </w:rPr>
  </w:style>
  <w:style w:type="character" w:styleId="Hyperlink">
    <w:name w:val="Hyperlink"/>
    <w:basedOn w:val="DefaultParagraphFont"/>
    <w:rsid w:val="007F457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F4576"/>
    <w:pPr>
      <w:ind w:left="2160" w:hanging="2160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7F4576"/>
    <w:pPr>
      <w:ind w:left="720" w:hanging="720"/>
    </w:pPr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7F4576"/>
    <w:pPr>
      <w:ind w:left="1440"/>
    </w:pPr>
    <w:rPr>
      <w:rFonts w:ascii="Arial" w:hAnsi="Arial"/>
    </w:rPr>
  </w:style>
  <w:style w:type="paragraph" w:styleId="BodyText">
    <w:name w:val="Body Text"/>
    <w:basedOn w:val="Normal"/>
    <w:link w:val="BodyTextChar"/>
    <w:rsid w:val="007F4576"/>
    <w:rPr>
      <w:rFonts w:ascii="Arial" w:hAnsi="Arial"/>
    </w:rPr>
  </w:style>
  <w:style w:type="paragraph" w:styleId="BodyText2">
    <w:name w:val="Body Text 2"/>
    <w:basedOn w:val="Normal"/>
    <w:link w:val="BodyText2Char"/>
    <w:rsid w:val="007F4576"/>
    <w:pPr>
      <w:spacing w:line="220" w:lineRule="atLeast"/>
    </w:pPr>
    <w:rPr>
      <w:rFonts w:ascii="Arial" w:hAnsi="Arial"/>
      <w:sz w:val="22"/>
    </w:rPr>
  </w:style>
  <w:style w:type="character" w:customStyle="1" w:styleId="event">
    <w:name w:val="event"/>
    <w:basedOn w:val="DefaultParagraphFont"/>
    <w:rsid w:val="007F4576"/>
  </w:style>
  <w:style w:type="paragraph" w:styleId="ListParagraph">
    <w:name w:val="List Paragraph"/>
    <w:basedOn w:val="Normal"/>
    <w:uiPriority w:val="34"/>
    <w:qFormat/>
    <w:rsid w:val="0012675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12675A"/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75A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1267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2675A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2675A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2675A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2675A"/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12675A"/>
    <w:rPr>
      <w:i/>
    </w:rPr>
  </w:style>
  <w:style w:type="character" w:customStyle="1" w:styleId="Heading2Char">
    <w:name w:val="Heading 2 Char"/>
    <w:basedOn w:val="DefaultParagraphFont"/>
    <w:link w:val="Heading2"/>
    <w:rsid w:val="0012675A"/>
    <w:rPr>
      <w:b/>
    </w:rPr>
  </w:style>
  <w:style w:type="character" w:customStyle="1" w:styleId="Heading3Char">
    <w:name w:val="Heading 3 Char"/>
    <w:basedOn w:val="DefaultParagraphFont"/>
    <w:link w:val="Heading3"/>
    <w:rsid w:val="0012675A"/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12675A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12675A"/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rsid w:val="0012675A"/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12675A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12675A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12675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2701</Words>
  <Characters>15130</Characters>
  <Application>Microsoft Macintosh Word</Application>
  <DocSecurity>0</DocSecurity>
  <Lines>222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Hillel Soifer</vt:lpstr>
    </vt:vector>
  </TitlesOfParts>
  <Company> </Company>
  <LinksUpToDate>false</LinksUpToDate>
  <CharactersWithSpaces>17811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Hillel Soifer</dc:title>
  <dc:subject/>
  <dc:creator>Hillel Soifer</dc:creator>
  <cp:keywords/>
  <cp:lastModifiedBy>Hillel Soifer</cp:lastModifiedBy>
  <cp:revision>106</cp:revision>
  <cp:lastPrinted>2012-09-01T13:50:00Z</cp:lastPrinted>
  <dcterms:created xsi:type="dcterms:W3CDTF">2015-09-23T16:10:00Z</dcterms:created>
  <dcterms:modified xsi:type="dcterms:W3CDTF">2017-01-05T21:14:00Z</dcterms:modified>
</cp:coreProperties>
</file>